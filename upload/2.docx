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E8C9" w14:textId="0CB74F21" w:rsidR="00BA2411" w:rsidRDefault="00BA2411">
      <w:pPr>
        <w:suppressAutoHyphens w:val="0"/>
        <w:spacing w:after="200" w:line="276" w:lineRule="auto"/>
        <w:ind w:firstLine="0"/>
        <w:jc w:val="left"/>
      </w:pPr>
      <w:r>
        <w:br w:type="page"/>
      </w:r>
    </w:p>
    <w:p w14:paraId="359C45A8" w14:textId="77777777" w:rsidR="00521CEB" w:rsidRDefault="00521CEB" w:rsidP="003C54F5">
      <w:pPr>
        <w:pStyle w:val="ab"/>
      </w:pPr>
      <w:r>
        <w:lastRenderedPageBreak/>
        <w:t>Оглавление</w:t>
      </w:r>
    </w:p>
    <w:p w14:paraId="6762A0AF" w14:textId="148D3839" w:rsidR="007F3306" w:rsidRDefault="0043101E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7373798" w:history="1">
        <w:r w:rsidR="007F3306" w:rsidRPr="003B0AB3">
          <w:rPr>
            <w:rStyle w:val="ad"/>
            <w:noProof/>
          </w:rPr>
          <w:t>1 Постановка задачи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_Toc97373798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3</w:t>
        </w:r>
        <w:r w:rsidR="007F3306">
          <w:rPr>
            <w:noProof/>
            <w:webHidden/>
          </w:rPr>
          <w:fldChar w:fldCharType="end"/>
        </w:r>
      </w:hyperlink>
    </w:p>
    <w:p w14:paraId="4DBB35BC" w14:textId="601DE01C" w:rsidR="007F3306" w:rsidRDefault="001D0359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hyperlink w:anchor="_Toc97373799" w:history="1">
        <w:r w:rsidR="007F3306" w:rsidRPr="003B0AB3">
          <w:rPr>
            <w:rStyle w:val="ad"/>
            <w:noProof/>
            <w:lang w:val="en-US"/>
          </w:rPr>
          <w:t xml:space="preserve">2 </w:t>
        </w:r>
        <w:r w:rsidR="007F3306" w:rsidRPr="003B0AB3">
          <w:rPr>
            <w:rStyle w:val="ad"/>
            <w:noProof/>
          </w:rPr>
          <w:t>Алгоритм решения задачи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_Toc97373799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4</w:t>
        </w:r>
        <w:r w:rsidR="007F3306">
          <w:rPr>
            <w:noProof/>
            <w:webHidden/>
          </w:rPr>
          <w:fldChar w:fldCharType="end"/>
        </w:r>
      </w:hyperlink>
    </w:p>
    <w:p w14:paraId="2209572C" w14:textId="3F7EB753" w:rsidR="007F3306" w:rsidRDefault="001D0359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hyperlink w:anchor="_Toc97373800" w:history="1">
        <w:r w:rsidR="007F3306" w:rsidRPr="003B0AB3">
          <w:rPr>
            <w:rStyle w:val="ad"/>
            <w:noProof/>
            <w:lang w:val="en-US"/>
          </w:rPr>
          <w:t xml:space="preserve">3 </w:t>
        </w:r>
        <w:r w:rsidR="007F3306" w:rsidRPr="003B0AB3">
          <w:rPr>
            <w:rStyle w:val="ad"/>
            <w:noProof/>
          </w:rPr>
          <w:t>Вычислительная и коммуникационная сложности алгоритма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_Toc97373800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5</w:t>
        </w:r>
        <w:r w:rsidR="007F3306">
          <w:rPr>
            <w:noProof/>
            <w:webHidden/>
          </w:rPr>
          <w:fldChar w:fldCharType="end"/>
        </w:r>
      </w:hyperlink>
    </w:p>
    <w:p w14:paraId="5B61FFB6" w14:textId="73A20EF8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04" w:history="1">
        <w:r w:rsidR="007F3306" w:rsidRPr="003B0AB3">
          <w:rPr>
            <w:rStyle w:val="ad"/>
            <w:noProof/>
          </w:rPr>
          <w:t>3.1 Вычислительная сложность алгоритма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_Toc97373804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5</w:t>
        </w:r>
        <w:r w:rsidR="007F3306">
          <w:rPr>
            <w:noProof/>
            <w:webHidden/>
          </w:rPr>
          <w:fldChar w:fldCharType="end"/>
        </w:r>
      </w:hyperlink>
    </w:p>
    <w:p w14:paraId="599BC2F4" w14:textId="5957B720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05" w:history="1">
        <w:r w:rsidR="007F3306" w:rsidRPr="003B0AB3">
          <w:rPr>
            <w:rStyle w:val="ad"/>
            <w:noProof/>
          </w:rPr>
          <w:t>3.2 Коммуникационная сложность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_Toc97373805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5</w:t>
        </w:r>
        <w:r w:rsidR="007F3306">
          <w:rPr>
            <w:noProof/>
            <w:webHidden/>
          </w:rPr>
          <w:fldChar w:fldCharType="end"/>
        </w:r>
      </w:hyperlink>
    </w:p>
    <w:p w14:paraId="479302AD" w14:textId="724B056A" w:rsidR="007F3306" w:rsidRDefault="001D0359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hyperlink w:anchor="_Toc97373806" w:history="1">
        <w:r w:rsidR="007F3306" w:rsidRPr="003B0AB3">
          <w:rPr>
            <w:rStyle w:val="ad"/>
            <w:noProof/>
          </w:rPr>
          <w:t>4 Внешние спецификации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_Toc97373806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6</w:t>
        </w:r>
        <w:r w:rsidR="007F3306">
          <w:rPr>
            <w:noProof/>
            <w:webHidden/>
          </w:rPr>
          <w:fldChar w:fldCharType="end"/>
        </w:r>
      </w:hyperlink>
    </w:p>
    <w:p w14:paraId="6DDA803C" w14:textId="53E5FD6D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07" w:history="1">
        <w:r w:rsidR="007F3306" w:rsidRPr="003B0AB3">
          <w:rPr>
            <w:rStyle w:val="ad"/>
            <w:noProof/>
          </w:rPr>
          <w:t>4.1 Наименование и назначение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_Toc97373807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6</w:t>
        </w:r>
        <w:r w:rsidR="007F3306">
          <w:rPr>
            <w:noProof/>
            <w:webHidden/>
          </w:rPr>
          <w:fldChar w:fldCharType="end"/>
        </w:r>
      </w:hyperlink>
    </w:p>
    <w:p w14:paraId="72767262" w14:textId="4907E436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08" w:history="1">
        <w:r w:rsidR="007F3306" w:rsidRPr="003B0AB3">
          <w:rPr>
            <w:rStyle w:val="ad"/>
            <w:noProof/>
          </w:rPr>
          <w:t>4.2 Команда сборки программы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_Toc97373808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6</w:t>
        </w:r>
        <w:r w:rsidR="007F3306">
          <w:rPr>
            <w:noProof/>
            <w:webHidden/>
          </w:rPr>
          <w:fldChar w:fldCharType="end"/>
        </w:r>
      </w:hyperlink>
    </w:p>
    <w:p w14:paraId="450F0BB8" w14:textId="34187910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09" w:history="1">
        <w:r w:rsidR="007F3306" w:rsidRPr="003B0AB3">
          <w:rPr>
            <w:rStyle w:val="ad"/>
            <w:noProof/>
          </w:rPr>
          <w:t>4.3 Формат вызова программы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_Toc97373809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6</w:t>
        </w:r>
        <w:r w:rsidR="007F3306">
          <w:rPr>
            <w:noProof/>
            <w:webHidden/>
          </w:rPr>
          <w:fldChar w:fldCharType="end"/>
        </w:r>
      </w:hyperlink>
    </w:p>
    <w:p w14:paraId="6D415DE5" w14:textId="2EE79819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10" w:history="1">
        <w:r w:rsidR="007F3306" w:rsidRPr="003B0AB3">
          <w:rPr>
            <w:rStyle w:val="ad"/>
            <w:noProof/>
          </w:rPr>
          <w:t>4.4 Входные данные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_Toc97373810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7</w:t>
        </w:r>
        <w:r w:rsidR="007F3306">
          <w:rPr>
            <w:noProof/>
            <w:webHidden/>
          </w:rPr>
          <w:fldChar w:fldCharType="end"/>
        </w:r>
      </w:hyperlink>
    </w:p>
    <w:p w14:paraId="7FBC020A" w14:textId="3A378D95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11" w:history="1">
        <w:r w:rsidR="007F3306" w:rsidRPr="003B0AB3">
          <w:rPr>
            <w:rStyle w:val="ad"/>
            <w:noProof/>
          </w:rPr>
          <w:t>4.5 Выходные данные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_Toc97373811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7</w:t>
        </w:r>
        <w:r w:rsidR="007F3306">
          <w:rPr>
            <w:noProof/>
            <w:webHidden/>
          </w:rPr>
          <w:fldChar w:fldCharType="end"/>
        </w:r>
      </w:hyperlink>
    </w:p>
    <w:p w14:paraId="6AA7308B" w14:textId="092E1516" w:rsidR="007F3306" w:rsidRDefault="001D0359">
      <w:pPr>
        <w:pStyle w:val="21"/>
        <w:tabs>
          <w:tab w:val="right" w:leader="dot" w:pos="10195"/>
        </w:tabs>
        <w:rPr>
          <w:rFonts w:asciiTheme="minorHAnsi" w:hAnsiTheme="minorHAnsi"/>
          <w:smallCaps w:val="0"/>
          <w:noProof/>
          <w:color w:val="auto"/>
          <w:sz w:val="22"/>
        </w:rPr>
      </w:pPr>
      <w:hyperlink w:anchor="_Toc97373812" w:history="1">
        <w:r w:rsidR="007F3306" w:rsidRPr="003B0AB3">
          <w:rPr>
            <w:rStyle w:val="ad"/>
            <w:noProof/>
          </w:rPr>
          <w:t>4.6 Внешние эффекты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_Toc97373812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8</w:t>
        </w:r>
        <w:r w:rsidR="007F3306">
          <w:rPr>
            <w:noProof/>
            <w:webHidden/>
          </w:rPr>
          <w:fldChar w:fldCharType="end"/>
        </w:r>
      </w:hyperlink>
    </w:p>
    <w:p w14:paraId="2AFE2887" w14:textId="763A3EEE" w:rsidR="007F3306" w:rsidRDefault="001D0359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hyperlink w:anchor="_Toc97373813" w:history="1">
        <w:r w:rsidR="007F3306" w:rsidRPr="003B0AB3">
          <w:rPr>
            <w:rStyle w:val="ad"/>
            <w:noProof/>
          </w:rPr>
          <w:t>5 Результаты вычислительного эксперимента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_Toc97373813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10</w:t>
        </w:r>
        <w:r w:rsidR="007F3306">
          <w:rPr>
            <w:noProof/>
            <w:webHidden/>
          </w:rPr>
          <w:fldChar w:fldCharType="end"/>
        </w:r>
      </w:hyperlink>
    </w:p>
    <w:p w14:paraId="73658953" w14:textId="1EC43E63" w:rsidR="007F3306" w:rsidRDefault="001D0359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hyperlink w:anchor="_Toc97373814" w:history="1">
        <w:r w:rsidR="007F3306" w:rsidRPr="003B0AB3">
          <w:rPr>
            <w:rStyle w:val="ad"/>
            <w:noProof/>
          </w:rPr>
          <w:t>Вывод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_Toc97373814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15</w:t>
        </w:r>
        <w:r w:rsidR="007F3306">
          <w:rPr>
            <w:noProof/>
            <w:webHidden/>
          </w:rPr>
          <w:fldChar w:fldCharType="end"/>
        </w:r>
      </w:hyperlink>
    </w:p>
    <w:p w14:paraId="19521D88" w14:textId="700F8A52" w:rsidR="007F3306" w:rsidRDefault="001D0359">
      <w:pPr>
        <w:pStyle w:val="11"/>
        <w:rPr>
          <w:rFonts w:asciiTheme="minorHAnsi" w:hAnsiTheme="minorHAnsi"/>
          <w:b w:val="0"/>
          <w:smallCaps w:val="0"/>
          <w:noProof/>
          <w:color w:val="auto"/>
          <w:sz w:val="22"/>
        </w:rPr>
      </w:pPr>
      <w:hyperlink w:anchor="_Toc97373815" w:history="1">
        <w:r w:rsidR="007F3306" w:rsidRPr="003B0AB3">
          <w:rPr>
            <w:rStyle w:val="ad"/>
            <w:noProof/>
          </w:rPr>
          <w:t xml:space="preserve">Приложение А Исходный код программы </w:t>
        </w:r>
        <w:r w:rsidR="007F3306" w:rsidRPr="003B0AB3">
          <w:rPr>
            <w:rStyle w:val="ad"/>
            <w:noProof/>
            <w:lang w:val="en-US"/>
          </w:rPr>
          <w:t>Multimatrix</w:t>
        </w:r>
        <w:r w:rsidR="007F3306">
          <w:rPr>
            <w:noProof/>
            <w:webHidden/>
          </w:rPr>
          <w:tab/>
        </w:r>
        <w:r w:rsidR="007F3306">
          <w:rPr>
            <w:noProof/>
            <w:webHidden/>
          </w:rPr>
          <w:fldChar w:fldCharType="begin"/>
        </w:r>
        <w:r w:rsidR="007F3306">
          <w:rPr>
            <w:noProof/>
            <w:webHidden/>
          </w:rPr>
          <w:instrText xml:space="preserve"> PAGEREF _Toc97373815 \h </w:instrText>
        </w:r>
        <w:r w:rsidR="007F3306">
          <w:rPr>
            <w:noProof/>
            <w:webHidden/>
          </w:rPr>
        </w:r>
        <w:r w:rsidR="007F3306">
          <w:rPr>
            <w:noProof/>
            <w:webHidden/>
          </w:rPr>
          <w:fldChar w:fldCharType="separate"/>
        </w:r>
        <w:r w:rsidR="007F3306">
          <w:rPr>
            <w:noProof/>
            <w:webHidden/>
          </w:rPr>
          <w:t>16</w:t>
        </w:r>
        <w:r w:rsidR="007F3306">
          <w:rPr>
            <w:noProof/>
            <w:webHidden/>
          </w:rPr>
          <w:fldChar w:fldCharType="end"/>
        </w:r>
      </w:hyperlink>
    </w:p>
    <w:p w14:paraId="3EC0F977" w14:textId="7E439EED" w:rsidR="0043101E" w:rsidRDefault="0043101E">
      <w:pPr>
        <w:suppressAutoHyphens w:val="0"/>
        <w:spacing w:after="200" w:line="276" w:lineRule="auto"/>
        <w:ind w:firstLine="0"/>
        <w:jc w:val="left"/>
      </w:pPr>
      <w:r>
        <w:fldChar w:fldCharType="end"/>
      </w:r>
    </w:p>
    <w:p w14:paraId="0C2F1B75" w14:textId="77777777" w:rsidR="00FC585B" w:rsidRDefault="00FC585B" w:rsidP="00BA1260">
      <w:pPr>
        <w:pStyle w:val="a"/>
        <w:numPr>
          <w:ilvl w:val="0"/>
          <w:numId w:val="0"/>
        </w:numPr>
        <w:ind w:left="927" w:hanging="360"/>
      </w:pPr>
    </w:p>
    <w:p w14:paraId="063D1E17" w14:textId="4445E881" w:rsidR="00FC585B" w:rsidRDefault="003C54F5" w:rsidP="003C54F5">
      <w:pPr>
        <w:pStyle w:val="1"/>
      </w:pPr>
      <w:bookmarkStart w:id="0" w:name="_Toc97373798"/>
      <w:r w:rsidRPr="00D77FD0">
        <w:lastRenderedPageBreak/>
        <w:t xml:space="preserve">1 </w:t>
      </w:r>
      <w:r w:rsidR="00AC5F94">
        <w:t>Постановка задачи</w:t>
      </w:r>
      <w:bookmarkEnd w:id="0"/>
    </w:p>
    <w:p w14:paraId="71B80FE0" w14:textId="1D4412E2" w:rsidR="00973E3A" w:rsidRPr="009F76A8" w:rsidRDefault="00F02BE7" w:rsidP="00AC5F94">
      <w:r>
        <w:t xml:space="preserve">Разработать программное средство перемножения матриц </w:t>
      </w:r>
      <w:r w:rsidR="009F76A8">
        <w:t xml:space="preserve">с помощью ленточного алгоритма с использованием технологий </w:t>
      </w:r>
      <w:r w:rsidR="009F76A8">
        <w:rPr>
          <w:lang w:val="en-US"/>
        </w:rPr>
        <w:t>MPI</w:t>
      </w:r>
      <w:r w:rsidR="009F76A8" w:rsidRPr="009F76A8">
        <w:t xml:space="preserve"> </w:t>
      </w:r>
      <w:r w:rsidR="009F76A8">
        <w:t xml:space="preserve">и </w:t>
      </w:r>
      <w:r w:rsidR="009F76A8">
        <w:rPr>
          <w:lang w:val="en-US"/>
        </w:rPr>
        <w:t>OpenMP</w:t>
      </w:r>
      <w:r w:rsidR="009F76A8" w:rsidRPr="009F76A8">
        <w:t>.</w:t>
      </w:r>
    </w:p>
    <w:p w14:paraId="3D45F511" w14:textId="474AB5F1" w:rsidR="00973E3A" w:rsidRDefault="00973E3A" w:rsidP="00AC5F94">
      <w:r>
        <w:t>Оценить вычислительную и коммуникационную сложности реализованного алгоритма.</w:t>
      </w:r>
    </w:p>
    <w:p w14:paraId="3FD76E35" w14:textId="5795331B" w:rsidR="00130264" w:rsidRDefault="00973E3A" w:rsidP="00AC5F94">
      <w:r>
        <w:t xml:space="preserve">Провести вычислительный </w:t>
      </w:r>
      <w:r w:rsidR="00130264">
        <w:t>эксперимент. Исследовать зависимость времени выполнения программы от:</w:t>
      </w:r>
    </w:p>
    <w:p w14:paraId="36B9A0B1" w14:textId="5DBD3813" w:rsidR="009F76A8" w:rsidRPr="009F76A8" w:rsidRDefault="009F76A8" w:rsidP="009F76A8">
      <w:pPr>
        <w:pStyle w:val="af8"/>
        <w:numPr>
          <w:ilvl w:val="0"/>
          <w:numId w:val="18"/>
        </w:numPr>
      </w:pPr>
      <w:r>
        <w:t>числа процессов</w:t>
      </w:r>
    </w:p>
    <w:p w14:paraId="46ABC9B6" w14:textId="4CF4B77E" w:rsidR="00AC5F94" w:rsidRDefault="00130264" w:rsidP="009F76A8">
      <w:pPr>
        <w:pStyle w:val="732-"/>
        <w:numPr>
          <w:ilvl w:val="0"/>
          <w:numId w:val="18"/>
        </w:numPr>
      </w:pPr>
      <w:r>
        <w:t>числа потоков;</w:t>
      </w:r>
    </w:p>
    <w:p w14:paraId="47661885" w14:textId="466C890C" w:rsidR="00130264" w:rsidRDefault="00130264" w:rsidP="009F76A8">
      <w:pPr>
        <w:pStyle w:val="732-"/>
        <w:numPr>
          <w:ilvl w:val="0"/>
          <w:numId w:val="18"/>
        </w:numPr>
      </w:pPr>
      <w:r>
        <w:t>размер</w:t>
      </w:r>
      <w:r w:rsidR="00DD4FBB">
        <w:t>а</w:t>
      </w:r>
      <w:r>
        <w:t xml:space="preserve"> </w:t>
      </w:r>
      <w:r w:rsidR="009F76A8">
        <w:t>матриц</w:t>
      </w:r>
      <w:r>
        <w:t>.</w:t>
      </w:r>
    </w:p>
    <w:p w14:paraId="32C77225" w14:textId="30F46815" w:rsidR="00BA13D4" w:rsidRDefault="003C54F5" w:rsidP="003C54F5">
      <w:pPr>
        <w:pStyle w:val="1"/>
      </w:pPr>
      <w:bookmarkStart w:id="1" w:name="_Toc97373799"/>
      <w:r w:rsidRPr="00D026E7">
        <w:rPr>
          <w:rPrChange w:id="2" w:author="ant" w:date="2022-03-05T18:56:00Z">
            <w:rPr>
              <w:lang w:val="en-US"/>
            </w:rPr>
          </w:rPrChange>
        </w:rPr>
        <w:lastRenderedPageBreak/>
        <w:t xml:space="preserve">2 </w:t>
      </w:r>
      <w:r w:rsidR="00BA13D4">
        <w:t>Алгоритм решения задачи</w:t>
      </w:r>
      <w:bookmarkEnd w:id="1"/>
    </w:p>
    <w:p w14:paraId="2872C864" w14:textId="1C92782A" w:rsidR="00BA13D4" w:rsidRDefault="005728BB" w:rsidP="00BA13D4">
      <w:r>
        <w:t xml:space="preserve">Для решения задачи </w:t>
      </w:r>
      <w:r w:rsidR="00E1722E">
        <w:t xml:space="preserve">даны две исходные </w:t>
      </w:r>
      <w:r w:rsidR="001A225D">
        <w:t xml:space="preserve">квадратные </w:t>
      </w:r>
      <w:r w:rsidR="00E1722E">
        <w:t xml:space="preserve">матрицы А и В размера </w:t>
      </w:r>
      <w:r w:rsidR="00E1722E">
        <w:rPr>
          <w:lang w:val="en-US"/>
        </w:rPr>
        <w:t>s</w:t>
      </w:r>
      <w:r w:rsidR="00DD4FBB">
        <w:t>.</w:t>
      </w:r>
      <w:r>
        <w:t xml:space="preserve"> Далее происходит разбиение </w:t>
      </w:r>
      <w:r w:rsidR="00071D4B">
        <w:t>дан</w:t>
      </w:r>
      <w:r w:rsidR="001C34A9">
        <w:t>ных матриц на равные ленты</w:t>
      </w:r>
      <w:r w:rsidR="005255E3">
        <w:t xml:space="preserve">. Лента представляет собой часть массива с шириной </w:t>
      </w:r>
      <m:oMath>
        <m:r>
          <w:rPr>
            <w:rFonts w:ascii="Cambria Math" w:hAnsi="Cambria Math"/>
          </w:rPr>
          <m:t>s÷p</m:t>
        </m:r>
      </m:oMath>
      <w:r w:rsidR="005255E3">
        <w:t xml:space="preserve"> и длиной </w:t>
      </w:r>
      <w:r w:rsidR="005255E3">
        <w:rPr>
          <w:lang w:val="en-US"/>
        </w:rPr>
        <w:t>s</w:t>
      </w:r>
      <w:r w:rsidR="009D0B63">
        <w:t>, количество элементов в ленте</w:t>
      </w:r>
      <w:r w:rsidR="001C34A9">
        <w:t xml:space="preserve"> </w:t>
      </w:r>
      <w:r w:rsidR="001C34A9">
        <w:rPr>
          <w:lang w:val="en-US"/>
        </w:rPr>
        <w:t>n</w:t>
      </w:r>
      <w:r w:rsidR="001C34A9" w:rsidRPr="001C34A9">
        <w:t xml:space="preserve">, </w:t>
      </w:r>
      <w:r w:rsidR="001C34A9">
        <w:t xml:space="preserve">где </w:t>
      </w:r>
      <w:r w:rsidR="001C34A9">
        <w:rPr>
          <w:lang w:val="en-US"/>
        </w:rPr>
        <w:t>n</w:t>
      </w:r>
      <w:r w:rsidR="001C34A9" w:rsidRPr="001C34A9">
        <w:t xml:space="preserve"> </w:t>
      </w:r>
      <w:r w:rsidR="001C34A9">
        <w:t>вычисляется по формуле</w:t>
      </w:r>
      <w:r w:rsidR="00E17D16">
        <w:t xml:space="preserve">: </w:t>
      </w:r>
    </w:p>
    <w:p w14:paraId="567E5ABA" w14:textId="5AA07F2E" w:rsidR="00E17D16" w:rsidRDefault="001C34A9" w:rsidP="00E17D16">
      <w:pPr>
        <w:ind w:left="709" w:hanging="142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=(s÷p)×</m:t>
        </m:r>
        <m:r>
          <w:rPr>
            <w:rFonts w:ascii="Cambria Math" w:hAnsi="Cambria Math"/>
            <w:lang w:val="en-US"/>
          </w:rPr>
          <m:t>s</m:t>
        </m:r>
      </m:oMath>
      <w:r w:rsidR="00E17D16">
        <w:t>, где:</w:t>
      </w:r>
    </w:p>
    <w:p w14:paraId="486B6677" w14:textId="0CEC51EC" w:rsidR="00E17D16" w:rsidRPr="00574C6B" w:rsidRDefault="00E17D16" w:rsidP="00E17D16">
      <w:pPr>
        <w:pStyle w:val="732-"/>
      </w:pPr>
      <w:r>
        <w:rPr>
          <w:lang w:val="en-US"/>
        </w:rPr>
        <w:t>n</w:t>
      </w:r>
      <w:r w:rsidRPr="002D1572">
        <w:t xml:space="preserve"> </w:t>
      </w:r>
      <w:r w:rsidR="001C34A9">
        <w:t xml:space="preserve">– </w:t>
      </w:r>
      <w:r w:rsidR="009D0B63">
        <w:t>количество элементов в ленте</w:t>
      </w:r>
      <w:r w:rsidR="00574C6B" w:rsidRPr="002D1572">
        <w:t>;</w:t>
      </w:r>
    </w:p>
    <w:p w14:paraId="42A81A88" w14:textId="610F773D" w:rsidR="00574C6B" w:rsidRDefault="00574C6B" w:rsidP="001C34A9">
      <w:pPr>
        <w:pStyle w:val="732-"/>
      </w:pPr>
      <w:r>
        <w:rPr>
          <w:lang w:val="en-US"/>
        </w:rPr>
        <w:t>s</w:t>
      </w:r>
      <w:r w:rsidRPr="002D1572">
        <w:t xml:space="preserve"> </w:t>
      </w:r>
      <w:r w:rsidR="001C34A9" w:rsidRPr="002D1572">
        <w:t xml:space="preserve">– </w:t>
      </w:r>
      <w:r w:rsidR="001C34A9">
        <w:t>размер</w:t>
      </w:r>
      <w:r>
        <w:t xml:space="preserve"> входных матриц;</w:t>
      </w:r>
    </w:p>
    <w:p w14:paraId="4AE0577B" w14:textId="3E6EBCE1" w:rsidR="009B2884" w:rsidRDefault="009D0B63" w:rsidP="005255E3">
      <w:pPr>
        <w:pStyle w:val="732-"/>
      </w:pPr>
      <w:r>
        <w:rPr>
          <w:lang w:val="en-US"/>
        </w:rPr>
        <w:t xml:space="preserve">p – </w:t>
      </w:r>
      <w:proofErr w:type="gramStart"/>
      <w:r>
        <w:t>количество</w:t>
      </w:r>
      <w:proofErr w:type="gramEnd"/>
      <w:r>
        <w:t xml:space="preserve"> </w:t>
      </w:r>
      <w:commentRangeStart w:id="3"/>
      <w:r>
        <w:rPr>
          <w:lang w:val="en-US"/>
        </w:rPr>
        <w:t>MPI</w:t>
      </w:r>
      <w:commentRangeEnd w:id="3"/>
      <w:r w:rsidR="00D026E7">
        <w:rPr>
          <w:rStyle w:val="af3"/>
        </w:rPr>
        <w:commentReference w:id="3"/>
      </w:r>
      <w:r>
        <w:rPr>
          <w:lang w:val="en-US"/>
        </w:rPr>
        <w:t>-</w:t>
      </w:r>
      <w:r>
        <w:t>процессов.</w:t>
      </w:r>
    </w:p>
    <w:p w14:paraId="460EAF45" w14:textId="30C9DAA4" w:rsidR="00574C6B" w:rsidRPr="00F701E8" w:rsidRDefault="00574C6B" w:rsidP="00574C6B">
      <w:commentRangeStart w:id="4"/>
      <w:r>
        <w:t xml:space="preserve">Параметр </w:t>
      </w:r>
      <w:r>
        <w:rPr>
          <w:lang w:val="en-US"/>
        </w:rPr>
        <w:t>s</w:t>
      </w:r>
      <w:r w:rsidRPr="00574C6B">
        <w:t xml:space="preserve"> </w:t>
      </w:r>
      <w:r>
        <w:t>принима</w:t>
      </w:r>
      <w:r w:rsidR="007542F8">
        <w:t>е</w:t>
      </w:r>
      <w:r>
        <w:t>тся из аргументов командной строки.</w:t>
      </w:r>
      <w:commentRangeEnd w:id="4"/>
      <w:r w:rsidR="00D026E7">
        <w:rPr>
          <w:rStyle w:val="af3"/>
        </w:rPr>
        <w:commentReference w:id="4"/>
      </w:r>
      <w:r>
        <w:t xml:space="preserve"> После разбиения входных матриц </w:t>
      </w:r>
      <w:r w:rsidR="00762BC5">
        <w:t xml:space="preserve">на ленты </w:t>
      </w:r>
      <w:r>
        <w:t>начинается</w:t>
      </w:r>
      <w:r w:rsidR="007542F8">
        <w:t xml:space="preserve"> перемножени</w:t>
      </w:r>
      <w:r w:rsidR="00762BC5">
        <w:t xml:space="preserve">е лент </w:t>
      </w:r>
      <w:del w:id="5" w:author="ant" w:date="2022-03-05T18:59:00Z">
        <w:r w:rsidR="00762BC5" w:rsidDel="004E6BAB">
          <w:delText xml:space="preserve">на </w:delText>
        </w:r>
      </w:del>
      <w:ins w:id="6" w:author="ant" w:date="2022-03-05T18:59:00Z">
        <w:r w:rsidR="004E6BAB">
          <w:t>в</w:t>
        </w:r>
        <w:r w:rsidR="004E6BAB">
          <w:t xml:space="preserve"> </w:t>
        </w:r>
      </w:ins>
      <w:r w:rsidR="00762BC5">
        <w:t>каждом из процессов. Перемножение входных матриц происходит в цикле</w:t>
      </w:r>
      <w:ins w:id="7" w:author="ant" w:date="2022-03-05T18:59:00Z">
        <w:r w:rsidR="004E6BAB">
          <w:t>,</w:t>
        </w:r>
      </w:ins>
      <w:r w:rsidR="00762BC5">
        <w:t xml:space="preserve"> и на каждой итерации </w:t>
      </w:r>
      <w:r w:rsidR="009B2884">
        <w:t xml:space="preserve">каждый из процессов </w:t>
      </w:r>
      <w:commentRangeStart w:id="8"/>
      <w:r w:rsidR="009B2884">
        <w:t>содержит по ленте</w:t>
      </w:r>
      <w:commentRangeEnd w:id="8"/>
      <w:r w:rsidR="004E6BAB">
        <w:rPr>
          <w:rStyle w:val="af3"/>
        </w:rPr>
        <w:commentReference w:id="8"/>
      </w:r>
      <w:r w:rsidR="009B2884">
        <w:t xml:space="preserve"> с одинаковым количеством элементов.</w:t>
      </w:r>
      <w:r w:rsidR="00F701E8" w:rsidRPr="00F701E8">
        <w:t xml:space="preserve"> </w:t>
      </w:r>
      <w:r w:rsidR="00F701E8">
        <w:t xml:space="preserve">Количество итераций равно числу </w:t>
      </w:r>
      <w:r w:rsidR="00F701E8" w:rsidRPr="001E44EF">
        <w:rPr>
          <w:highlight w:val="yellow"/>
          <w:lang w:val="en-US"/>
          <w:rPrChange w:id="9" w:author="ant" w:date="2022-03-05T19:01:00Z">
            <w:rPr>
              <w:lang w:val="en-US"/>
            </w:rPr>
          </w:rPrChange>
        </w:rPr>
        <w:t>MPI</w:t>
      </w:r>
      <w:r w:rsidR="00F701E8" w:rsidRPr="004668D6">
        <w:t>-</w:t>
      </w:r>
      <w:r w:rsidR="00F701E8">
        <w:t>процессов.</w:t>
      </w:r>
    </w:p>
    <w:p w14:paraId="06F597E7" w14:textId="6D744330" w:rsidR="007A7F3A" w:rsidRDefault="00574C6B" w:rsidP="00521E40">
      <w:r>
        <w:t xml:space="preserve">Обозначим за </w:t>
      </w:r>
      <w:r>
        <w:rPr>
          <w:lang w:val="en-US"/>
        </w:rPr>
        <w:t>A</w:t>
      </w:r>
      <w:r w:rsidRPr="00574C6B">
        <w:t xml:space="preserve"> </w:t>
      </w:r>
      <w:r>
        <w:t>и В входные матрицы</w:t>
      </w:r>
      <w:r w:rsidR="002E212E">
        <w:t xml:space="preserve">, С </w:t>
      </w:r>
      <w:r w:rsidR="00E15819">
        <w:t xml:space="preserve">– </w:t>
      </w:r>
      <w:r w:rsidR="002E212E">
        <w:t>выходная матриц</w:t>
      </w:r>
      <w:r w:rsidR="00593FC6">
        <w:t>а,</w:t>
      </w:r>
      <w:r w:rsidR="0022191B">
        <w:t xml:space="preserve"> </w:t>
      </w:r>
      <w:proofErr w:type="spellStart"/>
      <w:r w:rsidR="0022191B">
        <w:rPr>
          <w:lang w:val="en-US"/>
        </w:rPr>
        <w:t>A</w:t>
      </w:r>
      <w:r w:rsidR="0022191B">
        <w:rPr>
          <w:vertAlign w:val="subscript"/>
          <w:lang w:val="en-US"/>
        </w:rPr>
        <w:t>k</w:t>
      </w:r>
      <w:proofErr w:type="spellEnd"/>
      <w:r w:rsidR="0022191B" w:rsidRPr="0022191B">
        <w:rPr>
          <w:vertAlign w:val="subscript"/>
        </w:rPr>
        <w:t xml:space="preserve">, </w:t>
      </w:r>
      <w:r w:rsidR="0022191B">
        <w:rPr>
          <w:lang w:val="en-US"/>
        </w:rPr>
        <w:t>B</w:t>
      </w:r>
      <w:r w:rsidR="0022191B">
        <w:rPr>
          <w:vertAlign w:val="subscript"/>
          <w:lang w:val="en-US"/>
        </w:rPr>
        <w:t>k</w:t>
      </w:r>
      <w:r w:rsidR="005E5449">
        <w:t>, С</w:t>
      </w:r>
      <w:r w:rsidR="005E5449">
        <w:rPr>
          <w:vertAlign w:val="subscript"/>
          <w:lang w:val="en-US"/>
        </w:rPr>
        <w:t>k</w:t>
      </w:r>
      <w:r w:rsidR="0022191B" w:rsidRPr="0022191B">
        <w:t xml:space="preserve"> </w:t>
      </w:r>
      <w:r w:rsidR="0022191B">
        <w:t>–</w:t>
      </w:r>
      <w:r w:rsidR="0022191B" w:rsidRPr="0022191B">
        <w:t xml:space="preserve"> </w:t>
      </w:r>
      <w:r w:rsidR="0022191B">
        <w:t xml:space="preserve">ленты соответствующих матриц, </w:t>
      </w:r>
      <w:proofErr w:type="spellStart"/>
      <w:r w:rsidR="00593FC6">
        <w:rPr>
          <w:lang w:val="en-US"/>
        </w:rPr>
        <w:t>a</w:t>
      </w:r>
      <w:r w:rsidR="00593FC6" w:rsidRPr="00EF4B4C">
        <w:rPr>
          <w:vertAlign w:val="subscript"/>
          <w:lang w:val="en-US"/>
        </w:rPr>
        <w:t>ij</w:t>
      </w:r>
      <w:proofErr w:type="spellEnd"/>
      <w:r w:rsidR="00593FC6" w:rsidRPr="00EF4B4C">
        <w:t xml:space="preserve">, </w:t>
      </w:r>
      <w:proofErr w:type="spellStart"/>
      <w:r w:rsidR="00593FC6">
        <w:rPr>
          <w:lang w:val="en-US"/>
        </w:rPr>
        <w:t>b</w:t>
      </w:r>
      <w:r w:rsidR="0094289C">
        <w:rPr>
          <w:vertAlign w:val="subscript"/>
          <w:lang w:val="en-US"/>
        </w:rPr>
        <w:t>km</w:t>
      </w:r>
      <w:proofErr w:type="spellEnd"/>
      <w:r w:rsidR="00593FC6" w:rsidRPr="00EF4B4C">
        <w:t xml:space="preserve"> </w:t>
      </w:r>
      <w:r w:rsidR="00593FC6">
        <w:t>и с</w:t>
      </w:r>
      <w:proofErr w:type="spellStart"/>
      <w:r w:rsidR="0094289C">
        <w:rPr>
          <w:vertAlign w:val="subscript"/>
          <w:lang w:val="en-US"/>
        </w:rPr>
        <w:t>ht</w:t>
      </w:r>
      <w:proofErr w:type="spellEnd"/>
      <w:r w:rsidR="00593FC6">
        <w:rPr>
          <w:vertAlign w:val="subscript"/>
        </w:rPr>
        <w:t xml:space="preserve"> </w:t>
      </w:r>
      <w:r w:rsidR="00E15819">
        <w:rPr>
          <w:sz w:val="16"/>
        </w:rPr>
        <w:t xml:space="preserve">– </w:t>
      </w:r>
      <w:r w:rsidR="007542F8">
        <w:t>элементы лент</w:t>
      </w:r>
      <w:r w:rsidR="00635D2A">
        <w:t xml:space="preserve"> А</w:t>
      </w:r>
      <w:r w:rsidR="005E5449">
        <w:rPr>
          <w:vertAlign w:val="subscript"/>
          <w:lang w:val="en-US"/>
        </w:rPr>
        <w:t>k</w:t>
      </w:r>
      <w:r w:rsidR="00635D2A">
        <w:t>, В</w:t>
      </w:r>
      <w:r w:rsidR="005E5449">
        <w:rPr>
          <w:vertAlign w:val="subscript"/>
          <w:lang w:val="en-US"/>
        </w:rPr>
        <w:t>k</w:t>
      </w:r>
      <w:r w:rsidR="00635D2A">
        <w:t xml:space="preserve"> и С</w:t>
      </w:r>
      <w:r w:rsidR="005E5449">
        <w:rPr>
          <w:vertAlign w:val="subscript"/>
          <w:lang w:val="en-US"/>
        </w:rPr>
        <w:t>k</w:t>
      </w:r>
      <w:r w:rsidR="00783289">
        <w:t xml:space="preserve"> </w:t>
      </w:r>
      <w:r>
        <w:t>соответств</w:t>
      </w:r>
      <w:r w:rsidR="00783289">
        <w:t>енно</w:t>
      </w:r>
      <w:r w:rsidR="00521E40">
        <w:t xml:space="preserve">, где </w:t>
      </w:r>
      <w:r w:rsidR="00521E40">
        <w:rPr>
          <w:lang w:val="en-US"/>
        </w:rPr>
        <w:t>i</w:t>
      </w:r>
      <w:r w:rsidR="00521E40" w:rsidRPr="00521E40">
        <w:t>,</w:t>
      </w:r>
      <w:r w:rsidR="00521E40">
        <w:rPr>
          <w:lang w:val="en-US"/>
        </w:rPr>
        <w:t>j</w:t>
      </w:r>
      <w:r w:rsidR="00521E40" w:rsidRPr="00521E40">
        <w:t>,</w:t>
      </w:r>
      <w:r w:rsidR="00521E40">
        <w:rPr>
          <w:lang w:val="en-US"/>
        </w:rPr>
        <w:t>k</w:t>
      </w:r>
      <w:r w:rsidR="00521E40" w:rsidRPr="00521E40">
        <w:t>,</w:t>
      </w:r>
      <w:r w:rsidR="00521E40">
        <w:rPr>
          <w:lang w:val="en-US"/>
        </w:rPr>
        <w:t>m</w:t>
      </w:r>
      <w:r w:rsidR="00521E40" w:rsidRPr="00521E40">
        <w:t>,</w:t>
      </w:r>
      <w:r w:rsidR="00521E40">
        <w:rPr>
          <w:lang w:val="en-US"/>
        </w:rPr>
        <w:t>h</w:t>
      </w:r>
      <w:r w:rsidR="00521E40" w:rsidRPr="00521E40">
        <w:t>,</w:t>
      </w:r>
      <w:r w:rsidR="00521E40">
        <w:rPr>
          <w:lang w:val="en-US"/>
        </w:rPr>
        <w:t>t</w:t>
      </w:r>
      <w:r w:rsidR="00521E40" w:rsidRPr="00521E40">
        <w:t xml:space="preserve"> </w:t>
      </w:r>
      <w:r w:rsidR="00521E40">
        <w:t>–</w:t>
      </w:r>
      <w:r w:rsidR="00521E40" w:rsidRPr="00521E40">
        <w:t xml:space="preserve"> </w:t>
      </w:r>
      <w:r w:rsidR="00521E40">
        <w:t xml:space="preserve">индексы в соответствующих лентах, </w:t>
      </w:r>
      <m:oMath>
        <m:r>
          <w:rPr>
            <w:rFonts w:ascii="Cambria Math" w:hAnsi="Cambria Math"/>
          </w:rPr>
          <m:t>i,m,h∈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s÷p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,j,k,t∈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0..s-1</m:t>
            </m:r>
          </m:e>
        </m:d>
      </m:oMath>
      <w:r w:rsidR="00521E40" w:rsidRPr="00521E40">
        <w:t xml:space="preserve">. </w:t>
      </w:r>
      <w:r w:rsidR="00521E40">
        <w:t>В результате перемножение лент из матриц А и В на одной итерации получается часть ленты</w:t>
      </w:r>
      <w:r w:rsidR="00F701E8">
        <w:t xml:space="preserve"> матрицы </w:t>
      </w:r>
      <w:r w:rsidR="00F701E8">
        <w:rPr>
          <w:lang w:val="en-US"/>
        </w:rPr>
        <w:t>C</w:t>
      </w:r>
      <w:r w:rsidR="00F701E8">
        <w:t xml:space="preserve"> размера </w:t>
      </w:r>
      <m:oMath>
        <m:r>
          <w:rPr>
            <w:rFonts w:ascii="Cambria Math" w:hAnsi="Cambria Math"/>
          </w:rPr>
          <m:t>s÷p</m:t>
        </m:r>
      </m:oMath>
      <w:r w:rsidR="00F701E8" w:rsidRPr="00F701E8">
        <w:t xml:space="preserve">. </w:t>
      </w:r>
      <w:r w:rsidR="00F701E8">
        <w:t xml:space="preserve">После выполнения всего цикла в каждом </w:t>
      </w:r>
      <w:r w:rsidR="00F701E8" w:rsidRPr="00326C3D">
        <w:rPr>
          <w:highlight w:val="yellow"/>
          <w:lang w:val="en-US"/>
          <w:rPrChange w:id="10" w:author="ant" w:date="2022-03-05T19:02:00Z">
            <w:rPr>
              <w:lang w:val="en-US"/>
            </w:rPr>
          </w:rPrChange>
        </w:rPr>
        <w:t>MPI</w:t>
      </w:r>
      <w:r w:rsidR="00F701E8" w:rsidRPr="00F701E8">
        <w:t>-</w:t>
      </w:r>
      <w:r w:rsidR="00F701E8">
        <w:t>процессе получится итоговая лента матрицы С.</w:t>
      </w:r>
    </w:p>
    <w:p w14:paraId="76300E73" w14:textId="2C626971" w:rsidR="00F701E8" w:rsidRDefault="00F701E8" w:rsidP="00521E40">
      <w:r>
        <w:t xml:space="preserve">Обозначим за </w:t>
      </w:r>
      <w:r>
        <w:rPr>
          <w:lang w:val="en-US"/>
        </w:rPr>
        <w:t>d</w:t>
      </w:r>
      <w:r w:rsidRPr="00F701E8">
        <w:rPr>
          <w:vertAlign w:val="subscript"/>
          <w:lang w:val="en-US"/>
        </w:rPr>
        <w:t>er</w:t>
      </w:r>
      <w:r w:rsidR="009C2484" w:rsidRPr="009C2484">
        <w:t>[</w:t>
      </w:r>
      <w:r w:rsidR="009C2484">
        <w:rPr>
          <w:lang w:val="en-US"/>
        </w:rPr>
        <w:t>l</w:t>
      </w:r>
      <w:r w:rsidR="009C2484" w:rsidRPr="009C2484">
        <w:t>]</w:t>
      </w:r>
      <w:r w:rsidRPr="00F701E8">
        <w:t xml:space="preserve"> </w:t>
      </w:r>
      <w:r>
        <w:t>часть ленты из матрицы С</w:t>
      </w:r>
      <w:r w:rsidR="003B702B">
        <w:t xml:space="preserve"> </w:t>
      </w:r>
      <w:del w:id="11" w:author="ant" w:date="2022-03-05T19:02:00Z">
        <w:r w:rsidR="003B702B" w:rsidDel="00326C3D">
          <w:delText>с</w:delText>
        </w:r>
      </w:del>
      <w:r w:rsidR="003B702B">
        <w:t xml:space="preserve"> размерностью </w:t>
      </w:r>
      <m:oMath>
        <m:r>
          <w:rPr>
            <w:rFonts w:ascii="Cambria Math" w:hAnsi="Cambria Math"/>
          </w:rPr>
          <m:t>(s÷p)×(s÷p)</m:t>
        </m:r>
      </m:oMath>
      <w:r>
        <w:t xml:space="preserve">, </w:t>
      </w:r>
      <w:commentRangeStart w:id="12"/>
      <w:proofErr w:type="gramStart"/>
      <w:r>
        <w:t>который</w:t>
      </w:r>
      <w:commentRangeEnd w:id="12"/>
      <w:proofErr w:type="gramEnd"/>
      <w:r w:rsidR="00326C3D">
        <w:rPr>
          <w:rStyle w:val="af3"/>
        </w:rPr>
        <w:commentReference w:id="12"/>
      </w:r>
      <w:r>
        <w:t xml:space="preserve"> вычисляется на каждой итерации</w:t>
      </w:r>
      <w:r w:rsidR="003B702B">
        <w:t xml:space="preserve">, где </w:t>
      </w:r>
      <m:oMath>
        <m:r>
          <w:rPr>
            <w:rFonts w:ascii="Cambria Math" w:hAnsi="Cambria Math"/>
          </w:rPr>
          <m:t>e,r∈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s÷p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,l∈[0..p-1]</m:t>
        </m:r>
      </m:oMath>
      <w:r>
        <w:t>.</w:t>
      </w:r>
      <w:r w:rsidR="003B702B" w:rsidRPr="003B702B">
        <w:t xml:space="preserve"> </w:t>
      </w:r>
      <w:r>
        <w:t>Перемножение лент выполняется по следующей формул</w:t>
      </w:r>
      <w:r w:rsidR="003B702B">
        <w:t>е:</w:t>
      </w:r>
    </w:p>
    <w:p w14:paraId="1DD87BAE" w14:textId="67CBD9FC" w:rsidR="004668D6" w:rsidRPr="00D77FD0" w:rsidRDefault="003B702B" w:rsidP="004668D6">
      <w:r>
        <w:rPr>
          <w:lang w:val="en-US"/>
        </w:rPr>
        <w:t>d</w:t>
      </w:r>
      <w:r w:rsidRPr="003B702B">
        <w:rPr>
          <w:vertAlign w:val="subscript"/>
          <w:lang w:val="en-US"/>
        </w:rPr>
        <w:t>er</w:t>
      </w:r>
      <w:r w:rsidR="0014731D" w:rsidRPr="00D77FD0">
        <w:t>[</w:t>
      </w:r>
      <w:r w:rsidR="0014731D">
        <w:rPr>
          <w:lang w:val="en-US"/>
        </w:rPr>
        <w:t>l</w:t>
      </w:r>
      <w:r w:rsidR="0014731D" w:rsidRPr="00D77FD0">
        <w:t>]</w:t>
      </w:r>
      <w:r w:rsidRPr="00D77FD0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= 0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ew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wr</m:t>
                </m:r>
              </m:sub>
            </m:sSub>
          </m:e>
        </m:nary>
      </m:oMath>
    </w:p>
    <w:p w14:paraId="51591D16" w14:textId="3D8573E9" w:rsidR="004668D6" w:rsidRPr="007A368D" w:rsidRDefault="007A368D" w:rsidP="004668D6">
      <w:commentRangeStart w:id="13"/>
      <w:r>
        <w:t>В каждом процессе параллельно в потоках выполняется данный цикл</w:t>
      </w:r>
      <w:commentRangeEnd w:id="13"/>
      <w:r w:rsidR="00326C3D">
        <w:rPr>
          <w:rStyle w:val="af3"/>
        </w:rPr>
        <w:commentReference w:id="13"/>
      </w:r>
      <w:r>
        <w:t xml:space="preserve">. </w:t>
      </w:r>
    </w:p>
    <w:p w14:paraId="052ED55F" w14:textId="77777777" w:rsidR="003B702B" w:rsidRPr="007A368D" w:rsidRDefault="003B702B" w:rsidP="00521E40"/>
    <w:p w14:paraId="4D261D96" w14:textId="6543FF67" w:rsidR="00D60EF5" w:rsidRDefault="003C54F5" w:rsidP="003C54F5">
      <w:pPr>
        <w:pStyle w:val="1"/>
      </w:pPr>
      <w:bookmarkStart w:id="14" w:name="_Toc95383447"/>
      <w:bookmarkStart w:id="15" w:name="_Toc97373800"/>
      <w:bookmarkEnd w:id="14"/>
      <w:r>
        <w:rPr>
          <w:lang w:val="en-US"/>
        </w:rPr>
        <w:lastRenderedPageBreak/>
        <w:t xml:space="preserve">3 </w:t>
      </w:r>
      <w:r w:rsidR="00D60EF5">
        <w:t>Вычислительная и коммуникационная сложности алгоритма</w:t>
      </w:r>
      <w:bookmarkEnd w:id="15"/>
    </w:p>
    <w:p w14:paraId="2A430183" w14:textId="77777777" w:rsidR="00DD4FBB" w:rsidRPr="00DD4FBB" w:rsidRDefault="00DD4FBB" w:rsidP="00DD4FBB">
      <w:pPr>
        <w:pStyle w:val="af8"/>
        <w:keepNext/>
        <w:keepLines/>
        <w:numPr>
          <w:ilvl w:val="0"/>
          <w:numId w:val="5"/>
        </w:numPr>
        <w:spacing w:after="360" w:line="240" w:lineRule="auto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6" w:name="_Toc93684012"/>
      <w:bookmarkStart w:id="17" w:name="_Toc93758028"/>
      <w:bookmarkStart w:id="18" w:name="_Toc95383449"/>
      <w:bookmarkStart w:id="19" w:name="_Toc97314150"/>
      <w:bookmarkStart w:id="20" w:name="_Toc97373801"/>
      <w:bookmarkEnd w:id="16"/>
      <w:bookmarkEnd w:id="17"/>
      <w:bookmarkEnd w:id="18"/>
      <w:bookmarkEnd w:id="19"/>
      <w:bookmarkEnd w:id="20"/>
    </w:p>
    <w:p w14:paraId="2BC739AE" w14:textId="77777777" w:rsidR="00DD4FBB" w:rsidRPr="00DD4FBB" w:rsidRDefault="00DD4FBB" w:rsidP="00DD4FBB">
      <w:pPr>
        <w:pStyle w:val="af8"/>
        <w:keepNext/>
        <w:keepLines/>
        <w:numPr>
          <w:ilvl w:val="0"/>
          <w:numId w:val="5"/>
        </w:numPr>
        <w:spacing w:after="360" w:line="240" w:lineRule="auto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21" w:name="_Toc93684013"/>
      <w:bookmarkStart w:id="22" w:name="_Toc93758029"/>
      <w:bookmarkStart w:id="23" w:name="_Toc95383450"/>
      <w:bookmarkStart w:id="24" w:name="_Toc97314151"/>
      <w:bookmarkStart w:id="25" w:name="_Toc97373802"/>
      <w:bookmarkEnd w:id="21"/>
      <w:bookmarkEnd w:id="22"/>
      <w:bookmarkEnd w:id="23"/>
      <w:bookmarkEnd w:id="24"/>
      <w:bookmarkEnd w:id="25"/>
    </w:p>
    <w:p w14:paraId="38CDD652" w14:textId="77777777" w:rsidR="00DD4FBB" w:rsidRPr="00DD4FBB" w:rsidRDefault="00DD4FBB" w:rsidP="00DD4FBB">
      <w:pPr>
        <w:pStyle w:val="af8"/>
        <w:keepNext/>
        <w:keepLines/>
        <w:numPr>
          <w:ilvl w:val="0"/>
          <w:numId w:val="5"/>
        </w:numPr>
        <w:spacing w:after="360" w:line="240" w:lineRule="auto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26" w:name="_Toc93684014"/>
      <w:bookmarkStart w:id="27" w:name="_Toc93758030"/>
      <w:bookmarkStart w:id="28" w:name="_Toc95383451"/>
      <w:bookmarkStart w:id="29" w:name="_Toc97314152"/>
      <w:bookmarkStart w:id="30" w:name="_Toc97373803"/>
      <w:bookmarkEnd w:id="26"/>
      <w:bookmarkEnd w:id="27"/>
      <w:bookmarkEnd w:id="28"/>
      <w:bookmarkEnd w:id="29"/>
      <w:bookmarkEnd w:id="30"/>
    </w:p>
    <w:p w14:paraId="4A49E546" w14:textId="14FC9431" w:rsidR="00D60EF5" w:rsidRDefault="00D60EF5">
      <w:pPr>
        <w:pStyle w:val="2"/>
      </w:pPr>
      <w:bookmarkStart w:id="31" w:name="_Toc97373804"/>
      <w:r>
        <w:t>Вычислительная сложность алгоритма</w:t>
      </w:r>
      <w:bookmarkEnd w:id="31"/>
    </w:p>
    <w:p w14:paraId="0FED89D8" w14:textId="724BB738" w:rsidR="00CA7578" w:rsidRPr="00B82277" w:rsidRDefault="006C0DEA" w:rsidP="00FE47BA">
      <w:r>
        <w:t xml:space="preserve">Обозначим: </w:t>
      </w:r>
      <w:r w:rsidR="00B82277">
        <w:rPr>
          <w:lang w:val="en-US"/>
        </w:rPr>
        <w:t>s</w:t>
      </w:r>
      <w:r w:rsidR="00B82277" w:rsidRPr="00B82277">
        <w:t xml:space="preserve"> – </w:t>
      </w:r>
      <w:r w:rsidR="00B82277">
        <w:t xml:space="preserve">размерность входных матриц, </w:t>
      </w:r>
      <w:r w:rsidR="00B82277">
        <w:rPr>
          <w:lang w:val="en-US"/>
        </w:rPr>
        <w:t>p</w:t>
      </w:r>
      <w:r w:rsidR="00B82277" w:rsidRPr="00B82277">
        <w:t xml:space="preserve"> </w:t>
      </w:r>
      <w:r w:rsidR="00B82277">
        <w:t>–</w:t>
      </w:r>
      <w:r w:rsidR="00B82277" w:rsidRPr="00B82277">
        <w:t xml:space="preserve"> </w:t>
      </w:r>
      <w:r w:rsidR="00B82277">
        <w:t xml:space="preserve">количество процессов. Перемножение выполняется в цикле по количеству процессов, на каждой итерации вычисляется часть ленты итоговой матрицы размера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s÷p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s÷p</m:t>
            </m:r>
          </m:e>
        </m:d>
      </m:oMath>
      <w:r w:rsidR="00B82277">
        <w:t xml:space="preserve">, и для вычисления каждого элемента требуется </w:t>
      </w:r>
      <w:r w:rsidR="00B82277">
        <w:rPr>
          <w:lang w:val="en-US"/>
        </w:rPr>
        <w:t>s</w:t>
      </w:r>
      <w:r w:rsidR="00B82277" w:rsidRPr="00B82277">
        <w:t xml:space="preserve"> </w:t>
      </w:r>
      <w:commentRangeStart w:id="32"/>
      <w:r w:rsidR="00B82277">
        <w:t>операций</w:t>
      </w:r>
      <w:commentRangeEnd w:id="32"/>
      <w:r w:rsidR="00652C8F">
        <w:rPr>
          <w:rStyle w:val="af3"/>
        </w:rPr>
        <w:commentReference w:id="32"/>
      </w:r>
      <w:r w:rsidR="00B82277">
        <w:t xml:space="preserve">, </w:t>
      </w:r>
      <w:commentRangeStart w:id="33"/>
      <w:r w:rsidR="00B82277">
        <w:t xml:space="preserve">то сложность будет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×s</m:t>
            </m:r>
          </m:e>
        </m:d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w:commentRangeStart w:id="34"/>
            <m:r>
              <w:rPr>
                <w:rFonts w:ascii="Cambria Math" w:hAnsi="Cambria Math"/>
              </w:rPr>
              <m:t>p</m:t>
            </m:r>
            <w:commentRangeEnd w:id="34"/>
            <m:r>
              <m:rPr>
                <m:sty m:val="p"/>
              </m:rPr>
              <w:rPr>
                <w:rStyle w:val="af3"/>
              </w:rPr>
              <w:commentReference w:id="34"/>
            </m:r>
          </m:den>
        </m:f>
        <m:r>
          <w:rPr>
            <w:rFonts w:ascii="Cambria Math" w:hAnsi="Cambria Math"/>
          </w:rPr>
          <m:t>)</m:t>
        </m:r>
        <w:commentRangeEnd w:id="33"/>
        <m:r>
          <m:rPr>
            <m:sty m:val="p"/>
          </m:rPr>
          <w:rPr>
            <w:rStyle w:val="af3"/>
          </w:rPr>
          <w:commentReference w:id="33"/>
        </m:r>
      </m:oMath>
    </w:p>
    <w:p w14:paraId="45312BC1" w14:textId="77777777" w:rsidR="0086481E" w:rsidRDefault="0086481E" w:rsidP="00FE47BA">
      <w:pPr>
        <w:pStyle w:val="2"/>
      </w:pPr>
      <w:bookmarkStart w:id="35" w:name="_Toc97373805"/>
      <w:r>
        <w:t>Коммуникационная сложность</w:t>
      </w:r>
      <w:bookmarkEnd w:id="35"/>
    </w:p>
    <w:p w14:paraId="0A686136" w14:textId="670B64CE" w:rsidR="0086481E" w:rsidRPr="003C54F5" w:rsidRDefault="0086481E" w:rsidP="0086481E">
      <w:pPr>
        <w:rPr>
          <w:i/>
        </w:rPr>
      </w:pPr>
      <w:r>
        <w:t xml:space="preserve">При вычислении произведения матриц </w:t>
      </w:r>
      <w:r w:rsidR="00B82277">
        <w:t xml:space="preserve">каждый процесс </w:t>
      </w:r>
      <w:r w:rsidR="001D366E">
        <w:t xml:space="preserve">передает свою ленту матрицы В и принимает ленту матрицы В от соседнего процесса на каждой итерации. В каждой ленте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1D366E" w:rsidRPr="001D366E">
        <w:t xml:space="preserve"> </w:t>
      </w:r>
      <w:r w:rsidR="001D366E">
        <w:t xml:space="preserve">элементов, количество итераций обмена </w:t>
      </w:r>
      <w:r w:rsidR="001D366E">
        <w:rPr>
          <w:lang w:val="en-US"/>
        </w:rPr>
        <w:t>p</w:t>
      </w:r>
      <w:r w:rsidR="001D366E" w:rsidRPr="001D366E">
        <w:t>-1</w:t>
      </w:r>
      <w:r w:rsidR="001D366E">
        <w:t xml:space="preserve">, так как после последней итерации осуществляется </w:t>
      </w:r>
      <w:commentRangeStart w:id="36"/>
      <w:r w:rsidR="001D366E">
        <w:t>сбор результирующих лент с каждого процесса</w:t>
      </w:r>
      <w:commentRangeEnd w:id="36"/>
      <w:r w:rsidR="00652C8F">
        <w:rPr>
          <w:rStyle w:val="af3"/>
        </w:rPr>
        <w:commentReference w:id="36"/>
      </w:r>
      <w:r w:rsidR="001D366E">
        <w:t xml:space="preserve">. </w:t>
      </w:r>
      <w:r w:rsidR="006328BC">
        <w:t xml:space="preserve">Сложность передачи на одной итерации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×2</m:t>
            </m:r>
          </m:e>
        </m:d>
        <m:r>
          <w:rPr>
            <w:rFonts w:ascii="Cambria Math" w:hAnsi="Cambria Math"/>
          </w:rPr>
          <m:t xml:space="preserve">. Так как итераций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-1, то сложность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×2×(p-1)</m:t>
            </m:r>
          </m:e>
        </m:d>
      </m:oMath>
      <w:r w:rsidR="006328BC" w:rsidRPr="006328BC">
        <w:t xml:space="preserve">. </w:t>
      </w:r>
      <w:r w:rsidR="006328BC">
        <w:t xml:space="preserve">Так как после вычислений </w:t>
      </w:r>
      <w:r w:rsidR="003C54F5">
        <w:t>осуществляется</w:t>
      </w:r>
      <w:r w:rsidR="006328BC">
        <w:t xml:space="preserve"> сбор </w:t>
      </w:r>
      <w:proofErr w:type="gramStart"/>
      <w:r w:rsidR="006328BC">
        <w:t>данных</w:t>
      </w:r>
      <w:proofErr w:type="gramEnd"/>
      <w:r w:rsidR="006328BC">
        <w:t xml:space="preserve"> и сложность</w:t>
      </w:r>
      <w:r w:rsidR="003C54F5">
        <w:t xml:space="preserve"> в таком случае будет </w:t>
      </w:r>
      <m:oMath>
        <m:r>
          <w:rPr>
            <w:rFonts w:ascii="Cambria Math" w:hAnsi="Cambria Math"/>
          </w:rPr>
          <m:t>O</m:t>
        </m:r>
        <w:commentRangeStart w:id="37"/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×2×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 xml:space="preserve">(p) </m:t>
            </m:r>
          </m:e>
        </m:d>
        <w:commentRangeEnd w:id="37"/>
        <m:r>
          <m:rPr>
            <m:sty m:val="p"/>
          </m:rPr>
          <w:rPr>
            <w:rStyle w:val="af3"/>
          </w:rPr>
          <w:commentReference w:id="37"/>
        </m:r>
      </m:oMath>
      <w:r w:rsidR="003C54F5" w:rsidRPr="003C54F5">
        <w:t>.</w:t>
      </w:r>
    </w:p>
    <w:p w14:paraId="6165FCC7" w14:textId="6776B3FA" w:rsidR="0086481E" w:rsidRDefault="003C54F5" w:rsidP="003C54F5">
      <w:pPr>
        <w:pStyle w:val="1"/>
      </w:pPr>
      <w:bookmarkStart w:id="38" w:name="_Toc97373806"/>
      <w:r w:rsidRPr="00D77FD0">
        <w:lastRenderedPageBreak/>
        <w:t xml:space="preserve">4 </w:t>
      </w:r>
      <w:r w:rsidR="0086481E">
        <w:t>Внешние спецификации</w:t>
      </w:r>
      <w:bookmarkEnd w:id="38"/>
    </w:p>
    <w:p w14:paraId="06CA4B43" w14:textId="2E737C60" w:rsidR="005E5449" w:rsidRDefault="003C54F5" w:rsidP="005E5449">
      <w:pPr>
        <w:pStyle w:val="2"/>
        <w:numPr>
          <w:ilvl w:val="0"/>
          <w:numId w:val="0"/>
        </w:numPr>
        <w:ind w:left="567"/>
      </w:pPr>
      <w:bookmarkStart w:id="39" w:name="_Toc97373807"/>
      <w:r w:rsidRPr="00D77FD0">
        <w:t xml:space="preserve">4.1 </w:t>
      </w:r>
      <w:r w:rsidR="005E5449">
        <w:t>Наименование и назначение</w:t>
      </w:r>
      <w:bookmarkEnd w:id="39"/>
    </w:p>
    <w:p w14:paraId="19B60FDA" w14:textId="77777777" w:rsidR="005E5449" w:rsidRDefault="005E5449" w:rsidP="005E5449">
      <w:r>
        <w:t>Программное средство «</w:t>
      </w:r>
      <w:proofErr w:type="spellStart"/>
      <w:r>
        <w:rPr>
          <w:lang w:val="en-US"/>
        </w:rPr>
        <w:t>multimatrix</w:t>
      </w:r>
      <w:proofErr w:type="spellEnd"/>
      <w:r>
        <w:t>» предназначено для решения задачи</w:t>
      </w:r>
      <w:r w:rsidRPr="008A20C0">
        <w:t xml:space="preserve"> </w:t>
      </w:r>
      <w:r>
        <w:t xml:space="preserve">перемножения матриц с помощью ленточного алгоритма с использованием технологий параллельного программирования MPI и </w:t>
      </w:r>
      <w:proofErr w:type="spellStart"/>
      <w:r>
        <w:t>OpenMP</w:t>
      </w:r>
      <w:proofErr w:type="spellEnd"/>
      <w:r>
        <w:t>.</w:t>
      </w:r>
    </w:p>
    <w:p w14:paraId="788ACEBF" w14:textId="7C06CAAE" w:rsidR="005E5449" w:rsidRDefault="003C54F5" w:rsidP="005E5449">
      <w:pPr>
        <w:pStyle w:val="2"/>
        <w:numPr>
          <w:ilvl w:val="0"/>
          <w:numId w:val="0"/>
        </w:numPr>
        <w:ind w:left="567"/>
      </w:pPr>
      <w:bookmarkStart w:id="40" w:name="_Toc97373808"/>
      <w:r w:rsidRPr="00D77FD0">
        <w:t xml:space="preserve">4.2 </w:t>
      </w:r>
      <w:r w:rsidR="005E5449">
        <w:t>Команда сборки программы</w:t>
      </w:r>
      <w:bookmarkEnd w:id="40"/>
    </w:p>
    <w:p w14:paraId="002A6A34" w14:textId="77777777" w:rsidR="005E5449" w:rsidRDefault="005E5449" w:rsidP="005C20D9">
      <w:r>
        <w:t xml:space="preserve">Программное средство реализовано с помощью языка программирования C++ с использованием возможностей программного интерфейса передачи сообщений MPI и стандарта распараллеливания программ с общей памятью </w:t>
      </w:r>
      <w:proofErr w:type="spellStart"/>
      <w:r>
        <w:t>OpenMP</w:t>
      </w:r>
      <w:proofErr w:type="spellEnd"/>
      <w:r>
        <w:t>. Сборка программного средства осуществляется с помощью следующей команды:</w:t>
      </w:r>
    </w:p>
    <w:p w14:paraId="4591928D" w14:textId="7CB004E9" w:rsidR="005C20D9" w:rsidRPr="00521E40" w:rsidRDefault="005E5449" w:rsidP="005C20D9">
      <w:pPr>
        <w:pStyle w:val="-732"/>
        <w:spacing w:line="360" w:lineRule="auto"/>
        <w:rPr>
          <w:lang w:val="ru-RU"/>
        </w:rPr>
      </w:pPr>
      <w:proofErr w:type="spellStart"/>
      <w:r w:rsidRPr="005E5449">
        <w:t>mpic</w:t>
      </w:r>
      <w:proofErr w:type="spellEnd"/>
      <w:r w:rsidRPr="00521E40">
        <w:rPr>
          <w:lang w:val="ru-RU"/>
        </w:rPr>
        <w:t xml:space="preserve">++ </w:t>
      </w:r>
      <w:proofErr w:type="spellStart"/>
      <w:r w:rsidRPr="005E5449">
        <w:t>multimatrix</w:t>
      </w:r>
      <w:proofErr w:type="spellEnd"/>
      <w:r w:rsidRPr="00521E40">
        <w:rPr>
          <w:lang w:val="ru-RU"/>
        </w:rPr>
        <w:t>.</w:t>
      </w:r>
      <w:proofErr w:type="spellStart"/>
      <w:r w:rsidRPr="005E5449">
        <w:t>cpp</w:t>
      </w:r>
      <w:proofErr w:type="spellEnd"/>
      <w:r w:rsidRPr="00521E40">
        <w:rPr>
          <w:lang w:val="ru-RU"/>
        </w:rPr>
        <w:t xml:space="preserve"> -</w:t>
      </w:r>
      <w:r w:rsidRPr="005E5449">
        <w:t>o</w:t>
      </w:r>
      <w:r w:rsidRPr="00521E40">
        <w:rPr>
          <w:lang w:val="ru-RU"/>
        </w:rPr>
        <w:t xml:space="preserve"> </w:t>
      </w:r>
      <w:proofErr w:type="spellStart"/>
      <w:r w:rsidRPr="005E5449">
        <w:t>multimatrix</w:t>
      </w:r>
      <w:proofErr w:type="spellEnd"/>
      <w:r w:rsidRPr="00521E40">
        <w:rPr>
          <w:lang w:val="ru-RU"/>
        </w:rPr>
        <w:t xml:space="preserve"> -</w:t>
      </w:r>
      <w:proofErr w:type="spellStart"/>
      <w:r w:rsidRPr="005E5449">
        <w:t>fopenmp</w:t>
      </w:r>
      <w:proofErr w:type="spellEnd"/>
      <w:r w:rsidRPr="00521E40">
        <w:rPr>
          <w:lang w:val="ru-RU"/>
        </w:rPr>
        <w:t xml:space="preserve"> -</w:t>
      </w:r>
      <w:proofErr w:type="spellStart"/>
      <w:r w:rsidRPr="005E5449">
        <w:t>std</w:t>
      </w:r>
      <w:proofErr w:type="spellEnd"/>
      <w:r w:rsidRPr="00521E40">
        <w:rPr>
          <w:lang w:val="ru-RU"/>
        </w:rPr>
        <w:t>=</w:t>
      </w:r>
      <w:r w:rsidRPr="005E5449">
        <w:t>C</w:t>
      </w:r>
      <w:r w:rsidRPr="00521E40">
        <w:rPr>
          <w:lang w:val="ru-RU"/>
        </w:rPr>
        <w:t>++11</w:t>
      </w:r>
    </w:p>
    <w:p w14:paraId="2A582802" w14:textId="43A1FE11" w:rsidR="005E5449" w:rsidRPr="005E5449" w:rsidRDefault="005C20D9" w:rsidP="005C20D9">
      <w:pPr>
        <w:pStyle w:val="-732"/>
        <w:spacing w:line="360" w:lineRule="auto"/>
        <w:ind w:firstLine="567"/>
        <w:rPr>
          <w:rFonts w:ascii="Times New Roman" w:hAnsi="Times New Roman" w:cs="Times New Roman"/>
          <w:lang w:val="ru-RU"/>
        </w:rPr>
      </w:pPr>
      <w:r w:rsidRPr="005C20D9">
        <w:rPr>
          <w:rFonts w:ascii="Times New Roman" w:hAnsi="Times New Roman" w:cs="Times New Roman"/>
          <w:lang w:val="ru-RU"/>
        </w:rPr>
        <w:t xml:space="preserve">В программе применяются последовательные контейнеры, а именно вектор, поэтому необходимо использовать стандарт </w:t>
      </w:r>
      <w:r w:rsidRPr="005C20D9">
        <w:rPr>
          <w:rFonts w:ascii="Times New Roman" w:hAnsi="Times New Roman" w:cs="Times New Roman"/>
        </w:rPr>
        <w:t>C</w:t>
      </w:r>
      <w:r w:rsidRPr="005C20D9">
        <w:rPr>
          <w:rFonts w:ascii="Times New Roman" w:hAnsi="Times New Roman" w:cs="Times New Roman"/>
          <w:lang w:val="ru-RU"/>
        </w:rPr>
        <w:t>++11</w:t>
      </w:r>
      <w:r w:rsidRPr="005C20D9">
        <w:rPr>
          <w:lang w:val="ru-RU"/>
        </w:rPr>
        <w:t>.</w:t>
      </w:r>
      <w:r w:rsidR="005E5449" w:rsidRPr="005C20D9">
        <w:rPr>
          <w:lang w:val="ru-RU"/>
        </w:rPr>
        <w:tab/>
      </w:r>
    </w:p>
    <w:p w14:paraId="415BB093" w14:textId="77777777" w:rsidR="005E5449" w:rsidRPr="005E5449" w:rsidRDefault="005E5449" w:rsidP="005E5449">
      <w:pPr>
        <w:pStyle w:val="-732"/>
        <w:rPr>
          <w:lang w:val="ru-RU"/>
        </w:rPr>
      </w:pPr>
    </w:p>
    <w:p w14:paraId="7B4B5901" w14:textId="0E62F722" w:rsidR="005E5449" w:rsidRDefault="003C54F5" w:rsidP="005E5449">
      <w:pPr>
        <w:pStyle w:val="2"/>
        <w:numPr>
          <w:ilvl w:val="0"/>
          <w:numId w:val="0"/>
        </w:numPr>
        <w:ind w:left="567"/>
      </w:pPr>
      <w:bookmarkStart w:id="41" w:name="_Toc97373809"/>
      <w:r w:rsidRPr="00D77FD0">
        <w:t xml:space="preserve">4.3 </w:t>
      </w:r>
      <w:r w:rsidR="005E5449">
        <w:t>Формат вызова программы</w:t>
      </w:r>
      <w:bookmarkEnd w:id="41"/>
    </w:p>
    <w:p w14:paraId="14A26743" w14:textId="77777777" w:rsidR="005E5449" w:rsidRDefault="005E5449" w:rsidP="005E5449">
      <w:r>
        <w:t>Для запуска программного средства в режиме тестирования необходимо выполнить команду:</w:t>
      </w:r>
    </w:p>
    <w:p w14:paraId="35603E65" w14:textId="77777777" w:rsidR="005E5449" w:rsidRDefault="005E5449" w:rsidP="005E5449">
      <w:pPr>
        <w:pStyle w:val="-732"/>
      </w:pPr>
      <w:proofErr w:type="spellStart"/>
      <w:r>
        <w:t>mpirun</w:t>
      </w:r>
      <w:proofErr w:type="spellEnd"/>
      <w:r>
        <w:t xml:space="preserve"> -</w:t>
      </w:r>
      <w:proofErr w:type="spellStart"/>
      <w:r>
        <w:t>ppn</w:t>
      </w:r>
      <w:proofErr w:type="spellEnd"/>
      <w:r>
        <w:t xml:space="preserve"> 1 -np &lt;n&gt; </w:t>
      </w:r>
      <w:proofErr w:type="spellStart"/>
      <w:r>
        <w:t>multimatrix</w:t>
      </w:r>
      <w:proofErr w:type="spellEnd"/>
      <w:r>
        <w:t xml:space="preserve"> &lt;size&gt; &lt;</w:t>
      </w:r>
      <w:proofErr w:type="spellStart"/>
      <w:r>
        <w:t>nt</w:t>
      </w:r>
      <w:proofErr w:type="spellEnd"/>
      <w:r>
        <w:t xml:space="preserve">&gt; </w:t>
      </w:r>
      <w:r w:rsidRPr="00AB6C8C">
        <w:t>-</w:t>
      </w:r>
      <w:r>
        <w:t>f &lt;</w:t>
      </w:r>
      <w:proofErr w:type="spellStart"/>
      <w:r>
        <w:t>infile</w:t>
      </w:r>
      <w:proofErr w:type="spellEnd"/>
      <w:r>
        <w:t>&gt;</w:t>
      </w:r>
    </w:p>
    <w:p w14:paraId="4846865A" w14:textId="77777777" w:rsidR="005E5449" w:rsidRDefault="005E5449" w:rsidP="005E5449">
      <w:r>
        <w:t>где:</w:t>
      </w:r>
    </w:p>
    <w:p w14:paraId="549D067B" w14:textId="77777777" w:rsidR="005E5449" w:rsidRPr="00BB4F29" w:rsidRDefault="005E5449" w:rsidP="005E5449">
      <w:r>
        <w:t xml:space="preserve">  </w:t>
      </w:r>
      <w:proofErr w:type="spellStart"/>
      <w:r>
        <w:rPr>
          <w:lang w:val="en-US"/>
        </w:rPr>
        <w:t>ppn</w:t>
      </w:r>
      <w:proofErr w:type="spellEnd"/>
      <w:r w:rsidRPr="00095F76">
        <w:t xml:space="preserve"> – </w:t>
      </w:r>
      <w:r>
        <w:t>количество процессов на вычислительный модуль</w:t>
      </w:r>
    </w:p>
    <w:p w14:paraId="270E8A15" w14:textId="77777777" w:rsidR="005E5449" w:rsidRPr="005E3029" w:rsidRDefault="005E5449" w:rsidP="005E5449">
      <w:r>
        <w:tab/>
      </w:r>
      <w:r>
        <w:rPr>
          <w:lang w:val="en-US"/>
        </w:rPr>
        <w:t>size</w:t>
      </w:r>
      <w:r>
        <w:t xml:space="preserve"> – размер квадратной матрицы</w:t>
      </w:r>
    </w:p>
    <w:p w14:paraId="73D40298" w14:textId="77777777" w:rsidR="005E5449" w:rsidRDefault="005E5449" w:rsidP="005E5449">
      <w:r>
        <w:tab/>
      </w:r>
      <w:proofErr w:type="spellStart"/>
      <w:r>
        <w:t>infile</w:t>
      </w:r>
      <w:proofErr w:type="spellEnd"/>
      <w:r>
        <w:t xml:space="preserve"> – имя входного файла (имя файла, включая либо абсолютный путь к нему, либо относительный от текущей рабочей директории)</w:t>
      </w:r>
    </w:p>
    <w:p w14:paraId="27747F8D" w14:textId="77777777" w:rsidR="005E5449" w:rsidRDefault="005E5449" w:rsidP="005E5449">
      <w:r>
        <w:tab/>
        <w:t xml:space="preserve">n – количество запускаемых </w:t>
      </w:r>
      <w:r>
        <w:rPr>
          <w:lang w:val="en-US"/>
        </w:rPr>
        <w:t>MPI</w:t>
      </w:r>
      <w:r w:rsidRPr="000C76E8">
        <w:t>-</w:t>
      </w:r>
      <w:r>
        <w:t>процессов</w:t>
      </w:r>
    </w:p>
    <w:p w14:paraId="3B4E014A" w14:textId="77777777" w:rsidR="005E5449" w:rsidRDefault="005E5449" w:rsidP="005E5449">
      <w:pPr>
        <w:ind w:firstLine="709"/>
      </w:pPr>
      <w:proofErr w:type="spellStart"/>
      <w:r>
        <w:rPr>
          <w:lang w:val="en-US"/>
        </w:rPr>
        <w:t>nt</w:t>
      </w:r>
      <w:proofErr w:type="spellEnd"/>
      <w:r w:rsidRPr="00AB6C8C">
        <w:t xml:space="preserve"> </w:t>
      </w:r>
      <w:r>
        <w:t>–</w:t>
      </w:r>
      <w:r w:rsidRPr="00AB6C8C">
        <w:t xml:space="preserve"> </w:t>
      </w:r>
      <w:r>
        <w:t>число потоков</w:t>
      </w:r>
    </w:p>
    <w:p w14:paraId="3A944F25" w14:textId="77777777" w:rsidR="005E5449" w:rsidRDefault="005E5449" w:rsidP="005E5449"/>
    <w:p w14:paraId="66AD216B" w14:textId="77777777" w:rsidR="005E5449" w:rsidRDefault="005E5449" w:rsidP="005E5449">
      <w:r>
        <w:tab/>
        <w:t>Для запуска в режиме вычислительного эксперимента:</w:t>
      </w:r>
    </w:p>
    <w:p w14:paraId="1AE8040E" w14:textId="77777777" w:rsidR="005E5449" w:rsidRPr="005E3029" w:rsidRDefault="005E5449" w:rsidP="005E5449">
      <w:pPr>
        <w:pStyle w:val="-732"/>
      </w:pPr>
      <w:proofErr w:type="spellStart"/>
      <w:r>
        <w:t>mpirun</w:t>
      </w:r>
      <w:proofErr w:type="spellEnd"/>
      <w:r w:rsidRPr="005E3029">
        <w:t xml:space="preserve"> -</w:t>
      </w:r>
      <w:proofErr w:type="spellStart"/>
      <w:r>
        <w:t>ppn</w:t>
      </w:r>
      <w:proofErr w:type="spellEnd"/>
      <w:r w:rsidRPr="005E3029">
        <w:t xml:space="preserve"> 1 -</w:t>
      </w:r>
      <w:r>
        <w:t>np</w:t>
      </w:r>
      <w:r w:rsidRPr="005E3029">
        <w:t xml:space="preserve"> &lt;</w:t>
      </w:r>
      <w:r>
        <w:t>n</w:t>
      </w:r>
      <w:r w:rsidRPr="005E3029">
        <w:t xml:space="preserve">&gt; </w:t>
      </w:r>
      <w:proofErr w:type="spellStart"/>
      <w:r>
        <w:t>multimatrix</w:t>
      </w:r>
      <w:proofErr w:type="spellEnd"/>
      <w:r>
        <w:t xml:space="preserve"> &lt;size&gt; &lt;</w:t>
      </w:r>
      <w:proofErr w:type="spellStart"/>
      <w:r>
        <w:t>nt</w:t>
      </w:r>
      <w:proofErr w:type="spellEnd"/>
      <w:r>
        <w:t>&gt;</w:t>
      </w:r>
    </w:p>
    <w:p w14:paraId="51F03C11" w14:textId="77777777" w:rsidR="005E5449" w:rsidRPr="00F01028" w:rsidRDefault="005E5449" w:rsidP="005E5449">
      <w:r>
        <w:t>где</w:t>
      </w:r>
      <w:r w:rsidRPr="00F01028">
        <w:t>:</w:t>
      </w:r>
    </w:p>
    <w:p w14:paraId="083D2DBF" w14:textId="77777777" w:rsidR="005E5449" w:rsidRDefault="005E5449" w:rsidP="005E5449">
      <w:r w:rsidRPr="00F01028">
        <w:lastRenderedPageBreak/>
        <w:tab/>
      </w:r>
      <w:r>
        <w:rPr>
          <w:lang w:val="en-US"/>
        </w:rPr>
        <w:t>size</w:t>
      </w:r>
      <w:r>
        <w:t xml:space="preserve"> –</w:t>
      </w:r>
      <w:r w:rsidRPr="00F01028">
        <w:t xml:space="preserve"> </w:t>
      </w:r>
      <w:r>
        <w:t>размер квадратной матрицы</w:t>
      </w:r>
    </w:p>
    <w:p w14:paraId="2E10BC7F" w14:textId="77777777" w:rsidR="005E5449" w:rsidRDefault="005E5449" w:rsidP="005E5449">
      <w:pPr>
        <w:ind w:firstLine="709"/>
      </w:pPr>
      <w:proofErr w:type="spellStart"/>
      <w:r>
        <w:rPr>
          <w:lang w:val="en-US"/>
        </w:rPr>
        <w:t>nt</w:t>
      </w:r>
      <w:proofErr w:type="spellEnd"/>
      <w:r w:rsidRPr="00A4422C">
        <w:t xml:space="preserve"> – </w:t>
      </w:r>
      <w:r>
        <w:t>число потоков</w:t>
      </w:r>
    </w:p>
    <w:p w14:paraId="531C323F" w14:textId="77777777" w:rsidR="005E5449" w:rsidRPr="008F65AF" w:rsidRDefault="005E5449" w:rsidP="005E5449">
      <w:pPr>
        <w:ind w:firstLine="709"/>
      </w:pPr>
      <w:proofErr w:type="spellStart"/>
      <w:r>
        <w:rPr>
          <w:lang w:val="en-US"/>
        </w:rPr>
        <w:t>ppn</w:t>
      </w:r>
      <w:proofErr w:type="spellEnd"/>
      <w:r w:rsidRPr="00095F76">
        <w:t xml:space="preserve"> – </w:t>
      </w:r>
      <w:r>
        <w:t>количество процессов на вычислительный модуль</w:t>
      </w:r>
    </w:p>
    <w:p w14:paraId="7BC07A1E" w14:textId="77777777" w:rsidR="005E5449" w:rsidRDefault="005E5449" w:rsidP="005E5449"/>
    <w:p w14:paraId="2219CBEF" w14:textId="4986F5EC" w:rsidR="005E5449" w:rsidRDefault="003C54F5" w:rsidP="005E5449">
      <w:pPr>
        <w:pStyle w:val="2"/>
        <w:numPr>
          <w:ilvl w:val="0"/>
          <w:numId w:val="0"/>
        </w:numPr>
        <w:ind w:left="567"/>
      </w:pPr>
      <w:bookmarkStart w:id="42" w:name="_Toc97373810"/>
      <w:r w:rsidRPr="00D77FD0">
        <w:t xml:space="preserve">4.4 </w:t>
      </w:r>
      <w:r w:rsidR="005E5449">
        <w:t>Входные данные</w:t>
      </w:r>
      <w:bookmarkEnd w:id="42"/>
    </w:p>
    <w:p w14:paraId="52B14D31" w14:textId="77777777" w:rsidR="005E5449" w:rsidRDefault="005E5449" w:rsidP="005E5449">
      <w:r>
        <w:t>Для тестового режима необходим текстовый файл,</w:t>
      </w:r>
      <w:r w:rsidRPr="00A910BF">
        <w:t xml:space="preserve"> </w:t>
      </w:r>
      <w:r>
        <w:t xml:space="preserve">содержащий матрицы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910773">
        <w:t xml:space="preserve">. </w:t>
      </w:r>
      <w:r>
        <w:t>Размер матриц передается в аргументах командной строки при запуске программы. Файл должен быть соответствовать следующим правилам:</w:t>
      </w:r>
    </w:p>
    <w:p w14:paraId="76EB2192" w14:textId="77777777" w:rsidR="005E5449" w:rsidRDefault="005E5449" w:rsidP="005E5449">
      <w:pPr>
        <w:pStyle w:val="af8"/>
        <w:numPr>
          <w:ilvl w:val="0"/>
          <w:numId w:val="20"/>
        </w:numPr>
      </w:pPr>
      <w:r>
        <w:softHyphen/>
      </w:r>
      <w:r>
        <w:softHyphen/>
      </w:r>
      <w:r>
        <w:softHyphen/>
      </w:r>
      <w:r>
        <w:softHyphen/>
        <w:t>Матрицы должны быть квадратные (в случае невыполнения будет выдано сообщение об ошибке);</w:t>
      </w:r>
    </w:p>
    <w:p w14:paraId="3573D6E6" w14:textId="77777777" w:rsidR="005E5449" w:rsidRPr="00756728" w:rsidRDefault="005E5449" w:rsidP="005E5449">
      <w:pPr>
        <w:pStyle w:val="af8"/>
        <w:numPr>
          <w:ilvl w:val="0"/>
          <w:numId w:val="20"/>
        </w:numPr>
      </w:pPr>
      <w:r>
        <w:t>Матрицы отделяются пустой строкой</w:t>
      </w:r>
      <w:r>
        <w:rPr>
          <w:lang w:val="en-US"/>
        </w:rPr>
        <w:t>;</w:t>
      </w:r>
    </w:p>
    <w:p w14:paraId="38080EF2" w14:textId="77777777" w:rsidR="005E5449" w:rsidRDefault="005E5449" w:rsidP="005E5449">
      <w:pPr>
        <w:pStyle w:val="af8"/>
        <w:numPr>
          <w:ilvl w:val="0"/>
          <w:numId w:val="20"/>
        </w:numPr>
      </w:pPr>
      <w:r>
        <w:t>Каждая строка матрицы представляет собой строку во входном файле;</w:t>
      </w:r>
    </w:p>
    <w:p w14:paraId="28322824" w14:textId="77777777" w:rsidR="005E5449" w:rsidRDefault="005E5449" w:rsidP="005E5449">
      <w:pPr>
        <w:pStyle w:val="af8"/>
        <w:numPr>
          <w:ilvl w:val="0"/>
          <w:numId w:val="20"/>
        </w:numPr>
      </w:pPr>
      <w:r>
        <w:t>Элементы матрицы в строке разделяется пробелом;</w:t>
      </w:r>
    </w:p>
    <w:p w14:paraId="273AB8D5" w14:textId="77777777" w:rsidR="005E5449" w:rsidRDefault="005E5449" w:rsidP="005E5449">
      <w:pPr>
        <w:pStyle w:val="af8"/>
        <w:numPr>
          <w:ilvl w:val="0"/>
          <w:numId w:val="20"/>
        </w:numPr>
      </w:pPr>
      <w:r>
        <w:t>Элементы матрицы – целые и вещественные числа;</w:t>
      </w:r>
    </w:p>
    <w:p w14:paraId="12D18F5C" w14:textId="77777777" w:rsidR="005E5449" w:rsidRDefault="005E5449" w:rsidP="005E5449">
      <w:pPr>
        <w:pStyle w:val="af8"/>
        <w:numPr>
          <w:ilvl w:val="0"/>
          <w:numId w:val="20"/>
        </w:numPr>
      </w:pPr>
      <w:r>
        <w:t>Разделителем дробной и целой части вещественного числа является точка</w:t>
      </w:r>
      <w:r w:rsidRPr="00756728">
        <w:t>.</w:t>
      </w:r>
      <w:r>
        <w:tab/>
        <w:t>Пример содержимого входного файла, содержащего две матрицы размера 3</w:t>
      </w:r>
      <w:r>
        <w:rPr>
          <w:lang w:val="en-US"/>
        </w:rPr>
        <w:t>x</w:t>
      </w:r>
      <w:r w:rsidRPr="00EF3E6E">
        <w:t>3</w:t>
      </w:r>
      <w:r>
        <w:t>:</w:t>
      </w:r>
    </w:p>
    <w:p w14:paraId="0C7576F2" w14:textId="77777777" w:rsidR="005E5449" w:rsidRDefault="005E5449" w:rsidP="005E5449">
      <w:pPr>
        <w:pStyle w:val="-732"/>
      </w:pPr>
      <w:r>
        <w:rPr>
          <w:noProof/>
          <w:lang w:val="ru-RU"/>
        </w:rPr>
        <w:drawing>
          <wp:inline distT="0" distB="0" distL="0" distR="0" wp14:anchorId="14893F9A" wp14:editId="7059A0D4">
            <wp:extent cx="8286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D013" w14:textId="13A3D6CA" w:rsidR="005E5449" w:rsidRPr="00263CCE" w:rsidRDefault="005E5449" w:rsidP="005E5449">
      <w:pPr>
        <w:pStyle w:val="af9"/>
        <w:jc w:val="center"/>
        <w:rPr>
          <w:i w:val="0"/>
          <w:iCs w:val="0"/>
        </w:rPr>
      </w:pPr>
      <w:r w:rsidRPr="00263CCE">
        <w:rPr>
          <w:i w:val="0"/>
          <w:iCs w:val="0"/>
        </w:rPr>
        <w:t xml:space="preserve">Рисунок </w:t>
      </w:r>
      <w:r w:rsidR="001A5550">
        <w:rPr>
          <w:i w:val="0"/>
          <w:iCs w:val="0"/>
        </w:rPr>
        <w:fldChar w:fldCharType="begin"/>
      </w:r>
      <w:r w:rsidR="001A5550">
        <w:rPr>
          <w:i w:val="0"/>
          <w:iCs w:val="0"/>
        </w:rPr>
        <w:instrText xml:space="preserve"> SEQ Рисунок \* ARABIC </w:instrText>
      </w:r>
      <w:r w:rsidR="001A5550">
        <w:rPr>
          <w:i w:val="0"/>
          <w:iCs w:val="0"/>
        </w:rPr>
        <w:fldChar w:fldCharType="separate"/>
      </w:r>
      <w:r w:rsidR="001A5550">
        <w:rPr>
          <w:i w:val="0"/>
          <w:iCs w:val="0"/>
          <w:noProof/>
        </w:rPr>
        <w:t>1</w:t>
      </w:r>
      <w:r w:rsidR="001A5550">
        <w:rPr>
          <w:i w:val="0"/>
          <w:iCs w:val="0"/>
        </w:rPr>
        <w:fldChar w:fldCharType="end"/>
      </w:r>
      <w:r w:rsidRPr="00263CCE">
        <w:rPr>
          <w:i w:val="0"/>
          <w:iCs w:val="0"/>
        </w:rPr>
        <w:t>-пример входного файла, содержащего две матрицы</w:t>
      </w:r>
    </w:p>
    <w:p w14:paraId="4A1B182F" w14:textId="77777777" w:rsidR="005E5449" w:rsidRDefault="005E5449" w:rsidP="005E5449">
      <w:r>
        <w:tab/>
        <w:t xml:space="preserve">При выполнении в режиме вычислительного эксперимента входными данными является размер матрицы. </w:t>
      </w:r>
      <w:r w:rsidRPr="00AE3731">
        <w:t>Данные о размерности матриц принимаются из аргументов вызова программы.</w:t>
      </w:r>
    </w:p>
    <w:p w14:paraId="0C7B8E28" w14:textId="75EA6578" w:rsidR="005E5449" w:rsidRPr="005D7B42" w:rsidRDefault="008F5970" w:rsidP="005E5449">
      <w:pPr>
        <w:pStyle w:val="2"/>
        <w:numPr>
          <w:ilvl w:val="0"/>
          <w:numId w:val="0"/>
        </w:numPr>
        <w:ind w:left="567"/>
      </w:pPr>
      <w:bookmarkStart w:id="43" w:name="_Toc97373811"/>
      <w:r w:rsidRPr="00D77FD0">
        <w:t xml:space="preserve">4.5 </w:t>
      </w:r>
      <w:r w:rsidR="005E5449">
        <w:t>Выходные данные</w:t>
      </w:r>
      <w:bookmarkEnd w:id="43"/>
    </w:p>
    <w:p w14:paraId="7B094827" w14:textId="77777777" w:rsidR="005E5449" w:rsidRDefault="005E5449" w:rsidP="005E5449">
      <w:r>
        <w:rPr>
          <w:color w:val="auto"/>
        </w:rPr>
        <w:t>В результате выполнения программы</w:t>
      </w:r>
      <w:r w:rsidRPr="0069501B">
        <w:rPr>
          <w:color w:val="auto"/>
        </w:rPr>
        <w:t xml:space="preserve"> будет вычислено произведение матриц </w:t>
      </w:r>
      <w:r w:rsidRPr="0069501B">
        <w:rPr>
          <w:color w:val="auto"/>
          <w:lang w:val="en-US"/>
        </w:rPr>
        <w:t>A</w:t>
      </w:r>
      <w:r w:rsidRPr="0069501B">
        <w:rPr>
          <w:color w:val="auto"/>
        </w:rPr>
        <w:t xml:space="preserve"> и </w:t>
      </w:r>
      <w:r w:rsidRPr="0069501B">
        <w:rPr>
          <w:color w:val="auto"/>
          <w:lang w:val="en-US"/>
        </w:rPr>
        <w:t>B</w:t>
      </w:r>
      <w:r w:rsidRPr="0069501B">
        <w:rPr>
          <w:color w:val="auto"/>
        </w:rPr>
        <w:t xml:space="preserve">. </w:t>
      </w:r>
      <w:r>
        <w:rPr>
          <w:color w:val="auto"/>
        </w:rPr>
        <w:t xml:space="preserve">В тестовом режиме в </w:t>
      </w:r>
      <w:r w:rsidRPr="0069501B">
        <w:rPr>
          <w:color w:val="auto"/>
        </w:rPr>
        <w:t xml:space="preserve">стандартный поток вывода будет выведена результирующая матрица </w:t>
      </w:r>
      <w:r>
        <w:rPr>
          <w:lang w:val="en-US"/>
        </w:rPr>
        <w:t>C</w:t>
      </w:r>
      <w:r w:rsidRPr="00914009">
        <w:t>.</w:t>
      </w:r>
      <w:r>
        <w:t xml:space="preserve"> Каждая строка матрицы представляет собой строку в </w:t>
      </w:r>
      <w:r>
        <w:lastRenderedPageBreak/>
        <w:t>стандартном потоке вывода, элементы матрицы в строке разделяются пробелом. Элементы матрицы – целые и вещественные числа, разделителем дробной и целой части вещественного числа является точка.</w:t>
      </w:r>
    </w:p>
    <w:p w14:paraId="2E220624" w14:textId="77777777" w:rsidR="005E5449" w:rsidRPr="00045916" w:rsidRDefault="005E5449" w:rsidP="005E5449">
      <w:r>
        <w:t>В режиме вычислительного эксперимента после вычисления результирующей матрицы в стандартный поток вывода будет</w:t>
      </w:r>
      <w:r w:rsidRPr="00BD60BF">
        <w:t xml:space="preserve"> </w:t>
      </w:r>
      <w:r>
        <w:t>выведено сообщение вида «</w:t>
      </w:r>
      <w:r>
        <w:rPr>
          <w:lang w:val="en-US"/>
        </w:rPr>
        <w:t>The</w:t>
      </w:r>
      <w:r w:rsidRPr="00BD60BF">
        <w:t xml:space="preserve"> </w:t>
      </w:r>
      <w:r>
        <w:rPr>
          <w:lang w:val="en-US"/>
        </w:rPr>
        <w:t>program</w:t>
      </w:r>
      <w:r w:rsidRPr="00BD60BF">
        <w:t xml:space="preserve"> </w:t>
      </w:r>
      <w:r>
        <w:rPr>
          <w:lang w:val="en-US"/>
        </w:rPr>
        <w:t>time</w:t>
      </w:r>
      <w:r w:rsidRPr="00BD60BF">
        <w:t xml:space="preserve">: </w:t>
      </w:r>
      <w:r>
        <w:rPr>
          <w:lang w:val="en-US"/>
        </w:rPr>
        <w:t>t</w:t>
      </w:r>
      <w:r>
        <w:t xml:space="preserve">», где </w:t>
      </w:r>
      <w:r>
        <w:rPr>
          <w:lang w:val="en-US"/>
        </w:rPr>
        <w:t>t</w:t>
      </w:r>
      <w:r w:rsidRPr="00BD60BF">
        <w:t xml:space="preserve"> </w:t>
      </w:r>
      <w:r w:rsidRPr="00045916">
        <w:t xml:space="preserve">– </w:t>
      </w:r>
      <w:r>
        <w:t>время выполнения программы в секундах с точностью до десятых долей.</w:t>
      </w:r>
    </w:p>
    <w:p w14:paraId="6A526439" w14:textId="4CE3C14C" w:rsidR="005E5449" w:rsidRDefault="008F5970" w:rsidP="005E5449">
      <w:pPr>
        <w:pStyle w:val="2"/>
        <w:numPr>
          <w:ilvl w:val="0"/>
          <w:numId w:val="0"/>
        </w:numPr>
        <w:ind w:left="567"/>
      </w:pPr>
      <w:bookmarkStart w:id="44" w:name="_Toc97373812"/>
      <w:r w:rsidRPr="00D77FD0">
        <w:t xml:space="preserve">4.6 </w:t>
      </w:r>
      <w:r w:rsidR="005E5449">
        <w:t>Внешние эффекты</w:t>
      </w:r>
      <w:bookmarkEnd w:id="44"/>
    </w:p>
    <w:p w14:paraId="75DBD40B" w14:textId="77777777" w:rsidR="005E5449" w:rsidRDefault="005E5449" w:rsidP="005E5449">
      <w:r>
        <w:t>Информация о возникающих ошибках будет направлена в стандартный поток ошибок. Другие внешние эффекты не предусмотрены. Примеры предусмотренных внешних эффектов приведены в таблице:</w:t>
      </w:r>
    </w:p>
    <w:tbl>
      <w:tblPr>
        <w:tblStyle w:val="af0"/>
        <w:tblW w:w="10195" w:type="dxa"/>
        <w:tblLayout w:type="fixed"/>
        <w:tblLook w:val="04A0" w:firstRow="1" w:lastRow="0" w:firstColumn="1" w:lastColumn="0" w:noHBand="0" w:noVBand="1"/>
      </w:tblPr>
      <w:tblGrid>
        <w:gridCol w:w="5040"/>
        <w:gridCol w:w="5155"/>
      </w:tblGrid>
      <w:tr w:rsidR="005E5449" w14:paraId="3173109F" w14:textId="77777777" w:rsidTr="00EA3D61">
        <w:tc>
          <w:tcPr>
            <w:tcW w:w="5040" w:type="dxa"/>
          </w:tcPr>
          <w:p w14:paraId="0D629512" w14:textId="77777777" w:rsidR="005E5449" w:rsidRPr="00521E40" w:rsidRDefault="005E5449" w:rsidP="005E5449">
            <w:pPr>
              <w:pStyle w:val="-732"/>
              <w:rPr>
                <w:lang w:val="ru-RU"/>
              </w:rPr>
            </w:pPr>
            <w:r w:rsidRPr="00521E40">
              <w:rPr>
                <w:lang w:val="ru-RU"/>
              </w:rPr>
              <w:t>Сообщение в стандартном потоке ошибок</w:t>
            </w:r>
          </w:p>
        </w:tc>
        <w:tc>
          <w:tcPr>
            <w:tcW w:w="5155" w:type="dxa"/>
          </w:tcPr>
          <w:p w14:paraId="19FD9CBF" w14:textId="77777777" w:rsidR="005E5449" w:rsidRDefault="005E5449" w:rsidP="00EA3D61">
            <w:pPr>
              <w:ind w:firstLine="0"/>
            </w:pPr>
            <w:r>
              <w:t>Описание</w:t>
            </w:r>
          </w:p>
        </w:tc>
      </w:tr>
      <w:tr w:rsidR="005E5449" w14:paraId="68C8AE93" w14:textId="77777777" w:rsidTr="00EA3D61">
        <w:tc>
          <w:tcPr>
            <w:tcW w:w="5040" w:type="dxa"/>
          </w:tcPr>
          <w:p w14:paraId="2651774F" w14:textId="77777777" w:rsidR="005E5449" w:rsidRPr="00305467" w:rsidRDefault="005E5449" w:rsidP="005E5449">
            <w:pPr>
              <w:pStyle w:val="-732"/>
            </w:pPr>
            <w:r>
              <w:t>Wrong argument</w:t>
            </w:r>
          </w:p>
        </w:tc>
        <w:tc>
          <w:tcPr>
            <w:tcW w:w="5155" w:type="dxa"/>
          </w:tcPr>
          <w:p w14:paraId="1E5AD97C" w14:textId="77777777" w:rsidR="005E5449" w:rsidRDefault="005E5449" w:rsidP="00EA3D61">
            <w:pPr>
              <w:ind w:firstLine="0"/>
            </w:pPr>
            <w:r>
              <w:t>Отсутствуют необходимые аргументы, неверный порядок аргументов, неизвестные аргументы.</w:t>
            </w:r>
          </w:p>
          <w:p w14:paraId="1E561DF9" w14:textId="77777777" w:rsidR="005E5449" w:rsidRDefault="005E5449" w:rsidP="00EA3D61">
            <w:pPr>
              <w:ind w:firstLine="0"/>
            </w:pPr>
            <w:r>
              <w:t>Неверно указаны аргументы при запуске программы.</w:t>
            </w:r>
          </w:p>
        </w:tc>
      </w:tr>
      <w:tr w:rsidR="005E5449" w:rsidRPr="00095F76" w14:paraId="7A43033C" w14:textId="77777777" w:rsidTr="00EA3D61">
        <w:tc>
          <w:tcPr>
            <w:tcW w:w="5040" w:type="dxa"/>
          </w:tcPr>
          <w:p w14:paraId="75DE246D" w14:textId="77777777" w:rsidR="005E5449" w:rsidRDefault="005E5449" w:rsidP="005E5449">
            <w:pPr>
              <w:pStyle w:val="-732"/>
            </w:pPr>
            <w:r w:rsidRPr="003F6E93">
              <w:t>«Error. File &lt;filename&gt; is incorrect:</w:t>
            </w:r>
            <w:r>
              <w:t xml:space="preserve"> </w:t>
            </w:r>
            <w:r w:rsidRPr="003F6E93">
              <w:t xml:space="preserve">&lt;message&gt;» </w:t>
            </w:r>
          </w:p>
        </w:tc>
        <w:tc>
          <w:tcPr>
            <w:tcW w:w="5155" w:type="dxa"/>
          </w:tcPr>
          <w:p w14:paraId="6628606F" w14:textId="77777777" w:rsidR="005E5449" w:rsidRPr="00521E40" w:rsidRDefault="005E5449" w:rsidP="005E5449">
            <w:pPr>
              <w:pStyle w:val="-732"/>
              <w:rPr>
                <w:lang w:val="ru-RU"/>
              </w:rPr>
            </w:pPr>
            <w:r w:rsidRPr="00521E40">
              <w:rPr>
                <w:lang w:val="ru-RU"/>
              </w:rPr>
              <w:t>Ошибка при открытии файла &lt;</w:t>
            </w:r>
            <w:r w:rsidRPr="003F6E93">
              <w:t>filename</w:t>
            </w:r>
            <w:r w:rsidRPr="00521E40">
              <w:rPr>
                <w:lang w:val="ru-RU"/>
              </w:rPr>
              <w:t>&gt;</w:t>
            </w:r>
          </w:p>
          <w:p w14:paraId="36085F76" w14:textId="77777777" w:rsidR="005E5449" w:rsidRPr="00095F76" w:rsidRDefault="005E5449" w:rsidP="00EA3D61">
            <w:pPr>
              <w:ind w:firstLine="0"/>
              <w:rPr>
                <w:lang w:val="en-US"/>
              </w:rPr>
            </w:pPr>
            <w:r w:rsidRPr="003F6E93">
              <w:rPr>
                <w:lang w:val="en-US"/>
              </w:rPr>
              <w:t xml:space="preserve">&lt;message&gt; - </w:t>
            </w:r>
            <w:r>
              <w:t>описание ошибки</w:t>
            </w:r>
          </w:p>
        </w:tc>
      </w:tr>
      <w:tr w:rsidR="005E5449" w14:paraId="4824572B" w14:textId="77777777" w:rsidTr="00EA3D61">
        <w:tc>
          <w:tcPr>
            <w:tcW w:w="5040" w:type="dxa"/>
          </w:tcPr>
          <w:p w14:paraId="77E01F09" w14:textId="77777777" w:rsidR="005E5449" w:rsidRDefault="005E5449" w:rsidP="005E5449">
            <w:pPr>
              <w:pStyle w:val="-732"/>
            </w:pPr>
            <w:r>
              <w:t>Matrix</w:t>
            </w:r>
            <w:r w:rsidRPr="002656C4">
              <w:t xml:space="preserve"> </w:t>
            </w:r>
            <w:r>
              <w:t>size error</w:t>
            </w:r>
          </w:p>
        </w:tc>
        <w:tc>
          <w:tcPr>
            <w:tcW w:w="5155" w:type="dxa"/>
          </w:tcPr>
          <w:p w14:paraId="6C13A16A" w14:textId="77777777" w:rsidR="005E5449" w:rsidRDefault="005E5449" w:rsidP="00EA3D61">
            <w:pPr>
              <w:ind w:firstLine="0"/>
            </w:pPr>
            <w:r>
              <w:t>Размер матрицы во входном файле неверен или не совпадает с размером, указанным при запуске программы в качестве аргумента</w:t>
            </w:r>
          </w:p>
        </w:tc>
      </w:tr>
      <w:tr w:rsidR="005E5449" w14:paraId="0AF5FCEF" w14:textId="77777777" w:rsidTr="00EA3D61">
        <w:tc>
          <w:tcPr>
            <w:tcW w:w="5040" w:type="dxa"/>
          </w:tcPr>
          <w:p w14:paraId="3530E99C" w14:textId="77777777" w:rsidR="005E5449" w:rsidRPr="00045916" w:rsidRDefault="005E5449" w:rsidP="005E5449">
            <w:pPr>
              <w:pStyle w:val="-732"/>
            </w:pPr>
            <w:proofErr w:type="spellStart"/>
            <w:r>
              <w:t>Еrror</w:t>
            </w:r>
            <w:proofErr w:type="spellEnd"/>
            <w:r>
              <w:t xml:space="preserve"> element</w:t>
            </w:r>
            <w:r w:rsidRPr="00AE164D">
              <w:t xml:space="preserve"> </w:t>
            </w:r>
            <w:r>
              <w:t>in file at [i][j] in matrix A</w:t>
            </w:r>
          </w:p>
        </w:tc>
        <w:tc>
          <w:tcPr>
            <w:tcW w:w="5155" w:type="dxa"/>
          </w:tcPr>
          <w:p w14:paraId="307EC91C" w14:textId="77777777" w:rsidR="005E5449" w:rsidRPr="000825EB" w:rsidRDefault="005E5449" w:rsidP="00EA3D61">
            <w:pPr>
              <w:ind w:firstLine="0"/>
            </w:pPr>
            <w:r>
              <w:t xml:space="preserve">Некорректный элемент </w:t>
            </w:r>
            <w:r w:rsidRPr="000825EB">
              <w:t>[</w:t>
            </w:r>
            <w:r>
              <w:rPr>
                <w:lang w:val="en-US"/>
              </w:rPr>
              <w:t>i</w:t>
            </w:r>
            <w:r w:rsidRPr="000825EB">
              <w:t>][</w:t>
            </w:r>
            <w:r>
              <w:rPr>
                <w:lang w:val="en-US"/>
              </w:rPr>
              <w:t>j</w:t>
            </w:r>
            <w:r w:rsidRPr="000825EB">
              <w:t xml:space="preserve">] </w:t>
            </w:r>
            <w:r>
              <w:t>матрицы А</w:t>
            </w:r>
          </w:p>
        </w:tc>
      </w:tr>
      <w:tr w:rsidR="005E5449" w:rsidRPr="00AE3731" w14:paraId="7FDAF250" w14:textId="77777777" w:rsidTr="00EA3D61">
        <w:tc>
          <w:tcPr>
            <w:tcW w:w="5040" w:type="dxa"/>
          </w:tcPr>
          <w:p w14:paraId="19F5146C" w14:textId="77777777" w:rsidR="005E5449" w:rsidRPr="00AE3731" w:rsidRDefault="005E5449" w:rsidP="005E5449">
            <w:pPr>
              <w:pStyle w:val="-732"/>
            </w:pPr>
            <w:proofErr w:type="spellStart"/>
            <w:r>
              <w:t>Еrror</w:t>
            </w:r>
            <w:proofErr w:type="spellEnd"/>
            <w:r>
              <w:t xml:space="preserve"> element</w:t>
            </w:r>
            <w:r w:rsidRPr="00AE164D">
              <w:t xml:space="preserve"> </w:t>
            </w:r>
            <w:r>
              <w:t>in file at [i][j] in matrix B</w:t>
            </w:r>
          </w:p>
        </w:tc>
        <w:tc>
          <w:tcPr>
            <w:tcW w:w="5155" w:type="dxa"/>
          </w:tcPr>
          <w:p w14:paraId="6A1D4488" w14:textId="77777777" w:rsidR="005E5449" w:rsidRPr="00AE3731" w:rsidRDefault="005E5449" w:rsidP="00EA3D61">
            <w:pPr>
              <w:ind w:firstLine="0"/>
            </w:pPr>
            <w:r>
              <w:t xml:space="preserve">Некорректный элемент </w:t>
            </w:r>
            <w:r w:rsidRPr="000825EB">
              <w:t>[</w:t>
            </w:r>
            <w:r>
              <w:rPr>
                <w:lang w:val="en-US"/>
              </w:rPr>
              <w:t>i</w:t>
            </w:r>
            <w:r w:rsidRPr="000825EB">
              <w:t>][</w:t>
            </w:r>
            <w:r>
              <w:rPr>
                <w:lang w:val="en-US"/>
              </w:rPr>
              <w:t>j</w:t>
            </w:r>
            <w:r w:rsidRPr="000825EB">
              <w:t xml:space="preserve">] </w:t>
            </w:r>
            <w:r>
              <w:t xml:space="preserve">матрицы </w:t>
            </w:r>
            <w:r>
              <w:rPr>
                <w:lang w:val="en-US"/>
              </w:rPr>
              <w:t>B</w:t>
            </w:r>
          </w:p>
        </w:tc>
      </w:tr>
      <w:tr w:rsidR="005E5449" w14:paraId="0C85D805" w14:textId="77777777" w:rsidTr="00EA3D61">
        <w:tc>
          <w:tcPr>
            <w:tcW w:w="5040" w:type="dxa"/>
          </w:tcPr>
          <w:p w14:paraId="0D8EF042" w14:textId="77777777" w:rsidR="005E5449" w:rsidRDefault="005E5449" w:rsidP="005E5449">
            <w:pPr>
              <w:pStyle w:val="-732"/>
            </w:pPr>
            <w:r>
              <w:t>Error size</w:t>
            </w:r>
          </w:p>
        </w:tc>
        <w:tc>
          <w:tcPr>
            <w:tcW w:w="5155" w:type="dxa"/>
          </w:tcPr>
          <w:p w14:paraId="3FA3DDEE" w14:textId="77777777" w:rsidR="005E5449" w:rsidRDefault="005E5449" w:rsidP="00EA3D61">
            <w:pPr>
              <w:ind w:firstLine="0"/>
            </w:pPr>
            <w:r>
              <w:t>Указан неверный размер матриц</w:t>
            </w:r>
          </w:p>
        </w:tc>
      </w:tr>
      <w:tr w:rsidR="005E5449" w14:paraId="47463319" w14:textId="77777777" w:rsidTr="00EA3D61">
        <w:tc>
          <w:tcPr>
            <w:tcW w:w="5040" w:type="dxa"/>
          </w:tcPr>
          <w:p w14:paraId="05BCE228" w14:textId="77777777" w:rsidR="005E5449" w:rsidRDefault="005E5449" w:rsidP="005E5449">
            <w:pPr>
              <w:pStyle w:val="-732"/>
            </w:pPr>
            <w:r>
              <w:t>Error number threads</w:t>
            </w:r>
          </w:p>
        </w:tc>
        <w:tc>
          <w:tcPr>
            <w:tcW w:w="5155" w:type="dxa"/>
          </w:tcPr>
          <w:p w14:paraId="3A3CBDB2" w14:textId="77777777" w:rsidR="005E5449" w:rsidRDefault="005E5449" w:rsidP="00EA3D61">
            <w:pPr>
              <w:ind w:firstLine="0"/>
            </w:pPr>
            <w:r>
              <w:t>Неверно указано количество потоков</w:t>
            </w:r>
          </w:p>
        </w:tc>
      </w:tr>
      <w:tr w:rsidR="005E5449" w14:paraId="614AFAED" w14:textId="77777777" w:rsidTr="00EA3D61">
        <w:tc>
          <w:tcPr>
            <w:tcW w:w="5040" w:type="dxa"/>
          </w:tcPr>
          <w:p w14:paraId="6B233353" w14:textId="77777777" w:rsidR="005E5449" w:rsidRPr="0095757D" w:rsidRDefault="005E5449" w:rsidP="005E5449">
            <w:pPr>
              <w:pStyle w:val="-732"/>
            </w:pPr>
            <w:r>
              <w:t>Matrix</w:t>
            </w:r>
            <w:r w:rsidRPr="0095757D">
              <w:t xml:space="preserve"> </w:t>
            </w:r>
            <w:r>
              <w:t>square error</w:t>
            </w:r>
          </w:p>
        </w:tc>
        <w:tc>
          <w:tcPr>
            <w:tcW w:w="5155" w:type="dxa"/>
          </w:tcPr>
          <w:p w14:paraId="4074F0E9" w14:textId="77777777" w:rsidR="005E5449" w:rsidRDefault="005E5449" w:rsidP="00EA3D61">
            <w:pPr>
              <w:ind w:firstLine="0"/>
            </w:pPr>
            <w:r>
              <w:t xml:space="preserve">Одна или обе матрицы не являются </w:t>
            </w:r>
            <w:r>
              <w:lastRenderedPageBreak/>
              <w:t>квадратными</w:t>
            </w:r>
          </w:p>
        </w:tc>
      </w:tr>
    </w:tbl>
    <w:p w14:paraId="0C0DD43A" w14:textId="77777777" w:rsidR="00DC2405" w:rsidRPr="003B5A84" w:rsidRDefault="00DC2405" w:rsidP="005E5449">
      <w:pPr>
        <w:pStyle w:val="732-1"/>
        <w:jc w:val="both"/>
      </w:pPr>
    </w:p>
    <w:p w14:paraId="09937EF4" w14:textId="0F553EEF" w:rsidR="00DC2405" w:rsidRDefault="008F5970" w:rsidP="003C54F5">
      <w:pPr>
        <w:pStyle w:val="1"/>
      </w:pPr>
      <w:bookmarkStart w:id="45" w:name="_Toc97373813"/>
      <w:r w:rsidRPr="00D77FD0">
        <w:lastRenderedPageBreak/>
        <w:t xml:space="preserve">5 </w:t>
      </w:r>
      <w:r w:rsidR="00DC2405">
        <w:t>Результаты вычислительного эксперимента</w:t>
      </w:r>
      <w:bookmarkEnd w:id="45"/>
    </w:p>
    <w:p w14:paraId="7A7A0DDC" w14:textId="77777777" w:rsidR="00DC2405" w:rsidRDefault="00DC2405" w:rsidP="00DC2405">
      <w:r>
        <w:t>При проведении эксперимента исследовалась зависимость выполнения программы от:</w:t>
      </w:r>
    </w:p>
    <w:p w14:paraId="3772AC1B" w14:textId="0E07F6D8" w:rsidR="00DC2405" w:rsidRDefault="002D1572" w:rsidP="00DC2405">
      <w:pPr>
        <w:pStyle w:val="732-"/>
      </w:pPr>
      <w:r>
        <w:t>ч</w:t>
      </w:r>
      <w:r w:rsidR="00DC2405">
        <w:t>исла потоков</w:t>
      </w:r>
      <w:r w:rsidR="000642E4">
        <w:t>;</w:t>
      </w:r>
    </w:p>
    <w:p w14:paraId="23B16A1C" w14:textId="77777777" w:rsidR="008F5970" w:rsidRDefault="00BB6E6D" w:rsidP="00DC2405">
      <w:pPr>
        <w:pStyle w:val="732-"/>
      </w:pPr>
      <w:r>
        <w:t>размера</w:t>
      </w:r>
      <w:r w:rsidR="00DC2405">
        <w:t xml:space="preserve"> </w:t>
      </w:r>
      <w:r w:rsidR="000642E4">
        <w:t>матриц</w:t>
      </w:r>
      <w:r w:rsidR="008F5970">
        <w:t>;</w:t>
      </w:r>
    </w:p>
    <w:p w14:paraId="454152F6" w14:textId="5E19A8FC" w:rsidR="00DC2405" w:rsidRDefault="008F5970" w:rsidP="00DC2405">
      <w:pPr>
        <w:pStyle w:val="732-"/>
      </w:pPr>
      <w:r>
        <w:t xml:space="preserve">числа </w:t>
      </w:r>
      <w:r>
        <w:rPr>
          <w:lang w:val="en-US"/>
        </w:rPr>
        <w:t>MPI-</w:t>
      </w:r>
      <w:r>
        <w:t>процессов</w:t>
      </w:r>
      <w:r w:rsidR="000642E4">
        <w:t>.</w:t>
      </w:r>
    </w:p>
    <w:p w14:paraId="1F9B42A0" w14:textId="3C4E6A94" w:rsidR="00473FBC" w:rsidRPr="00473FBC" w:rsidRDefault="00473FBC" w:rsidP="00C360C9">
      <w:r w:rsidRPr="00C57DC7">
        <w:t xml:space="preserve">Эксперимент был произведен на вычислительном кластере, </w:t>
      </w:r>
      <w:r>
        <w:t>взаимодействие с которым осуществляется</w:t>
      </w:r>
      <w:r w:rsidRPr="00C57DC7">
        <w:t xml:space="preserve"> через сервер</w:t>
      </w:r>
      <w:r>
        <w:t xml:space="preserve"> доступа. В кластер объединены 8 серверов с установленной операционной системой </w:t>
      </w:r>
      <w:r>
        <w:rPr>
          <w:lang w:val="en-US"/>
        </w:rPr>
        <w:t>Linux</w:t>
      </w:r>
      <w:r>
        <w:t>, соединенных между собой ЛВС</w:t>
      </w:r>
      <w:r w:rsidR="00D77FD0" w:rsidRPr="00D77FD0">
        <w:t xml:space="preserve"> </w:t>
      </w:r>
      <w:r w:rsidR="00BE6B4E">
        <w:t xml:space="preserve">(локальной вычислительной сетью) </w:t>
      </w:r>
      <w:r w:rsidR="00BE6B4E">
        <w:rPr>
          <w:lang w:val="en-US"/>
        </w:rPr>
        <w:t>Gigabit</w:t>
      </w:r>
      <w:r w:rsidR="00BE6B4E" w:rsidRPr="00CE27E9">
        <w:t xml:space="preserve"> </w:t>
      </w:r>
      <w:r w:rsidR="00BE6B4E">
        <w:rPr>
          <w:lang w:val="en-US"/>
        </w:rPr>
        <w:t>Ethernet</w:t>
      </w:r>
      <w:r w:rsidR="00BE6B4E" w:rsidRPr="00CE27E9">
        <w:t xml:space="preserve"> </w:t>
      </w:r>
      <w:r w:rsidR="000A1374">
        <w:t xml:space="preserve">с </w:t>
      </w:r>
      <w:r w:rsidR="00BE6B4E">
        <w:t>использованием витой пары</w:t>
      </w:r>
      <w:r>
        <w:t>.</w:t>
      </w:r>
      <w:r w:rsidR="005C5E25">
        <w:t xml:space="preserve"> Сервер доступа также подключен в ЛВС и является отдельным компьютером</w:t>
      </w:r>
      <w:r w:rsidR="000A1374">
        <w:t>.</w:t>
      </w:r>
      <w:r w:rsidRPr="00C57DC7">
        <w:t xml:space="preserve"> На каждом сервере установлено два процессора </w:t>
      </w:r>
      <w:r>
        <w:rPr>
          <w:lang w:val="en-US"/>
        </w:rPr>
        <w:t>AMD</w:t>
      </w:r>
      <w:r w:rsidRPr="00054602">
        <w:t xml:space="preserve"> </w:t>
      </w:r>
      <w:r>
        <w:rPr>
          <w:lang w:val="en-US"/>
        </w:rPr>
        <w:t>Opteron</w:t>
      </w:r>
      <w:r w:rsidRPr="00054602">
        <w:t xml:space="preserve"> </w:t>
      </w:r>
      <w:r>
        <w:rPr>
          <w:lang w:val="en-US"/>
        </w:rPr>
        <w:t>Processor</w:t>
      </w:r>
      <w:r w:rsidRPr="00054602">
        <w:t xml:space="preserve"> 6380</w:t>
      </w:r>
      <w:r w:rsidRPr="00C57DC7">
        <w:t xml:space="preserve">. </w:t>
      </w:r>
      <w:r w:rsidRPr="005230AA">
        <w:rPr>
          <w:rFonts w:cs="Times New Roman"/>
          <w:color w:val="auto"/>
          <w:szCs w:val="28"/>
        </w:rPr>
        <w:t>Характеристики</w:t>
      </w:r>
      <w:r>
        <w:rPr>
          <w:rFonts w:cs="Times New Roman"/>
          <w:color w:val="auto"/>
          <w:szCs w:val="28"/>
        </w:rPr>
        <w:t xml:space="preserve"> каждого сервера</w:t>
      </w:r>
      <w:r w:rsidRPr="005230AA">
        <w:rPr>
          <w:rFonts w:cs="Times New Roman"/>
          <w:color w:val="auto"/>
          <w:szCs w:val="28"/>
        </w:rPr>
        <w:t>:</w:t>
      </w:r>
      <w:r w:rsidRPr="00D22C32">
        <w:t xml:space="preserve"> </w:t>
      </w:r>
      <w:r>
        <w:t xml:space="preserve">базовая частота процессора 2,5 </w:t>
      </w:r>
      <w:proofErr w:type="spellStart"/>
      <w:r>
        <w:t>Ггц</w:t>
      </w:r>
      <w:proofErr w:type="spellEnd"/>
      <w:r>
        <w:rPr>
          <w:rFonts w:cs="Times New Roman"/>
          <w:color w:val="auto"/>
          <w:szCs w:val="28"/>
          <w:shd w:val="clear" w:color="auto" w:fill="FFFFFF"/>
        </w:rPr>
        <w:t xml:space="preserve">, </w:t>
      </w:r>
      <w:r>
        <w:t>16 вычислительных ядер, объем памяти кэша первого уровня 2048 Кб,</w:t>
      </w:r>
      <w:r w:rsidRPr="00087202">
        <w:t xml:space="preserve"> </w:t>
      </w:r>
      <w:r>
        <w:t>объем памяти кэша второго уровня 16 Мб, объем ОЗУ 8 Гб.</w:t>
      </w:r>
      <w:r w:rsidRPr="00C360C9">
        <w:t xml:space="preserve"> </w:t>
      </w:r>
      <w:r w:rsidRPr="00C57DC7">
        <w:t xml:space="preserve">В рамках </w:t>
      </w:r>
      <w:r>
        <w:t>кластера была развернута виртуальная система, которая позволяет производить вычисления п</w:t>
      </w:r>
      <w:r w:rsidRPr="00C57DC7">
        <w:t xml:space="preserve">ользователю </w:t>
      </w:r>
      <w:r>
        <w:t xml:space="preserve">на </w:t>
      </w:r>
      <w:r w:rsidRPr="00C57DC7">
        <w:t>24 виртуальных вычислительных узла</w:t>
      </w:r>
      <w:r>
        <w:t>х.</w:t>
      </w:r>
      <w:r w:rsidR="005C5E25">
        <w:t xml:space="preserve"> На каждом сервере развернуто 3 виртуальных вычислительных узла, на которых доступно п</w:t>
      </w:r>
      <w:r w:rsidR="007A7F3A">
        <w:t xml:space="preserve">о </w:t>
      </w:r>
      <w:r w:rsidR="002A0A1C" w:rsidRPr="002A0A1C">
        <w:t>8</w:t>
      </w:r>
      <w:r w:rsidR="007A7F3A">
        <w:t xml:space="preserve"> ядер </w:t>
      </w:r>
      <w:r w:rsidR="005C5E25">
        <w:t xml:space="preserve">и по </w:t>
      </w:r>
      <w:r w:rsidR="002A0A1C" w:rsidRPr="002A0A1C">
        <w:t>8</w:t>
      </w:r>
      <w:r w:rsidR="005C5E25">
        <w:t xml:space="preserve"> ГБ оперативной памяти.</w:t>
      </w:r>
    </w:p>
    <w:p w14:paraId="76188852" w14:textId="57879F0A" w:rsidR="00DC2405" w:rsidRDefault="00DC2405" w:rsidP="00DC2405">
      <w:r>
        <w:t xml:space="preserve">Вычислительный эксперимент проводился в условиях </w:t>
      </w:r>
      <w:r w:rsidR="000642E4">
        <w:t xml:space="preserve">запуска </w:t>
      </w:r>
      <w:r w:rsidR="002A0A1C">
        <w:t>задания</w:t>
      </w:r>
      <w:r w:rsidR="00BE6B4E">
        <w:t xml:space="preserve"> на СУППЗ</w:t>
      </w:r>
      <w:r w:rsidR="005C5E25">
        <w:t xml:space="preserve"> </w:t>
      </w:r>
      <w:r w:rsidR="00BE6B4E">
        <w:t xml:space="preserve">(Система управления прохождения параллельных </w:t>
      </w:r>
      <w:r w:rsidR="002A0A1C">
        <w:t>заданий)</w:t>
      </w:r>
      <w:r w:rsidR="00BE6B4E">
        <w:t>, которая располагается на сервере</w:t>
      </w:r>
      <w:r w:rsidR="005A37E1">
        <w:t xml:space="preserve"> доступа.</w:t>
      </w:r>
      <w:r w:rsidR="002A0A1C">
        <w:t xml:space="preserve"> Задание представляет собой исполняемый файл, входные данные и необходимые ресурсы для выполнения программы.</w:t>
      </w:r>
      <w:r w:rsidR="005A37E1">
        <w:t xml:space="preserve"> При выполнении команды </w:t>
      </w:r>
      <w:proofErr w:type="spellStart"/>
      <w:r w:rsidR="005A37E1">
        <w:rPr>
          <w:lang w:val="en-US"/>
        </w:rPr>
        <w:t>mpirun</w:t>
      </w:r>
      <w:proofErr w:type="spellEnd"/>
      <w:r w:rsidR="005A37E1" w:rsidRPr="005A37E1">
        <w:t xml:space="preserve"> </w:t>
      </w:r>
      <w:r w:rsidR="005A37E1">
        <w:t>СУППЗ выделяет уз</w:t>
      </w:r>
      <w:r w:rsidR="002A0A1C">
        <w:t>лы</w:t>
      </w:r>
      <w:r w:rsidR="005A37E1">
        <w:t xml:space="preserve">, </w:t>
      </w:r>
      <w:r w:rsidR="006C5CEA" w:rsidRPr="006C5CEA">
        <w:t>которы</w:t>
      </w:r>
      <w:r w:rsidR="006C5CEA">
        <w:t>е</w:t>
      </w:r>
      <w:r w:rsidR="005A37E1">
        <w:t xml:space="preserve"> свобод</w:t>
      </w:r>
      <w:r w:rsidR="002A0A1C">
        <w:t>ны</w:t>
      </w:r>
      <w:r w:rsidR="005A37E1">
        <w:t xml:space="preserve">, или ставит в очередь </w:t>
      </w:r>
      <w:commentRangeStart w:id="46"/>
      <w:r w:rsidR="005A37E1">
        <w:t>задачу</w:t>
      </w:r>
      <w:commentRangeEnd w:id="46"/>
      <w:r w:rsidR="00FD38D7">
        <w:rPr>
          <w:rStyle w:val="af3"/>
        </w:rPr>
        <w:commentReference w:id="46"/>
      </w:r>
      <w:r w:rsidR="005A37E1">
        <w:t xml:space="preserve"> для последующего выполнения. С командой </w:t>
      </w:r>
      <w:proofErr w:type="spellStart"/>
      <w:r w:rsidR="005A37E1">
        <w:rPr>
          <w:lang w:val="en-US"/>
        </w:rPr>
        <w:t>mpirun</w:t>
      </w:r>
      <w:proofErr w:type="spellEnd"/>
      <w:r w:rsidR="005A37E1" w:rsidRPr="005A37E1">
        <w:t xml:space="preserve"> </w:t>
      </w:r>
      <w:r w:rsidR="005A37E1">
        <w:t>т</w:t>
      </w:r>
      <w:r w:rsidR="008B29CF">
        <w:t xml:space="preserve">акже передаются количество </w:t>
      </w:r>
      <w:r w:rsidR="008B29CF">
        <w:rPr>
          <w:lang w:val="en-US"/>
        </w:rPr>
        <w:t>MPI</w:t>
      </w:r>
      <w:r w:rsidR="008B29CF" w:rsidRPr="008B29CF">
        <w:t>-</w:t>
      </w:r>
      <w:r w:rsidR="008B29CF">
        <w:t>процессов для</w:t>
      </w:r>
      <w:r w:rsidR="005A37E1">
        <w:t xml:space="preserve"> з</w:t>
      </w:r>
      <w:r w:rsidR="002A0A1C">
        <w:t xml:space="preserve">адания с помощью параметра </w:t>
      </w:r>
      <w:r w:rsidR="002A0A1C" w:rsidRPr="002A0A1C">
        <w:t>-</w:t>
      </w:r>
      <w:r w:rsidR="002A0A1C">
        <w:rPr>
          <w:lang w:val="en-US"/>
        </w:rPr>
        <w:t>np</w:t>
      </w:r>
      <w:r w:rsidR="002A0A1C">
        <w:t xml:space="preserve"> </w:t>
      </w:r>
      <w:r w:rsidR="005A37E1">
        <w:t>и максимальное время</w:t>
      </w:r>
      <w:r w:rsidR="002A0A1C" w:rsidRPr="002A0A1C">
        <w:t xml:space="preserve"> </w:t>
      </w:r>
      <w:r w:rsidR="002A0A1C">
        <w:t xml:space="preserve">с помощью параметра </w:t>
      </w:r>
      <w:r w:rsidR="002A0A1C" w:rsidRPr="002A0A1C">
        <w:t>-</w:t>
      </w:r>
      <w:proofErr w:type="spellStart"/>
      <w:r w:rsidR="002A0A1C">
        <w:rPr>
          <w:lang w:val="en-US"/>
        </w:rPr>
        <w:t>maxtime</w:t>
      </w:r>
      <w:proofErr w:type="spellEnd"/>
      <w:r w:rsidR="005A37E1">
        <w:t>, которое может выполняться зада</w:t>
      </w:r>
      <w:r w:rsidR="002A0A1C">
        <w:t>ние</w:t>
      </w:r>
      <w:r w:rsidR="005A37E1">
        <w:t xml:space="preserve">, после чего СУППЗ снимает ее с выполнения по </w:t>
      </w:r>
      <w:proofErr w:type="gramStart"/>
      <w:r w:rsidR="005A37E1">
        <w:t>истечени</w:t>
      </w:r>
      <w:del w:id="47" w:author="ant" w:date="2022-03-05T19:17:00Z">
        <w:r w:rsidR="005A37E1" w:rsidDel="00FD38D7">
          <w:delText>ю</w:delText>
        </w:r>
      </w:del>
      <w:ins w:id="48" w:author="ant" w:date="2022-03-05T19:17:00Z">
        <w:r w:rsidR="00FD38D7">
          <w:t>и</w:t>
        </w:r>
      </w:ins>
      <w:proofErr w:type="gramEnd"/>
      <w:r w:rsidR="005A37E1">
        <w:t xml:space="preserve"> времен</w:t>
      </w:r>
      <w:r w:rsidR="008F5970">
        <w:t>и</w:t>
      </w:r>
      <w:r w:rsidR="005A37E1">
        <w:t>.</w:t>
      </w:r>
      <w:r w:rsidR="008F5970">
        <w:t xml:space="preserve"> На каждом узле производится запуск одного </w:t>
      </w:r>
      <w:r w:rsidR="008F5970">
        <w:rPr>
          <w:lang w:val="en-US"/>
        </w:rPr>
        <w:t>MPI</w:t>
      </w:r>
      <w:r w:rsidR="008F5970" w:rsidRPr="008F5970">
        <w:t>-</w:t>
      </w:r>
      <w:r w:rsidR="008F5970">
        <w:t>процесса.</w:t>
      </w:r>
      <w:r w:rsidR="005A37E1">
        <w:t xml:space="preserve"> На выбранн</w:t>
      </w:r>
      <w:r w:rsidR="008F5970">
        <w:t>ых</w:t>
      </w:r>
      <w:r w:rsidR="005A37E1">
        <w:t xml:space="preserve"> СУППЗ </w:t>
      </w:r>
      <w:r w:rsidR="005A37E1">
        <w:lastRenderedPageBreak/>
        <w:t>узл</w:t>
      </w:r>
      <w:r w:rsidR="008F5970">
        <w:t>ах</w:t>
      </w:r>
      <w:r w:rsidR="005A37E1">
        <w:t xml:space="preserve"> производится выполнение задания, тем самым запускается программа, которая порождает один процесс. Внутри процесса</w:t>
      </w:r>
      <w:r w:rsidR="000B7E20">
        <w:t xml:space="preserve"> было запущено несколько потоков</w:t>
      </w:r>
      <w:r>
        <w:t xml:space="preserve"> с использованием технологии </w:t>
      </w:r>
      <w:r>
        <w:rPr>
          <w:lang w:val="en-US"/>
        </w:rPr>
        <w:t>OpenMP</w:t>
      </w:r>
      <w:r w:rsidRPr="00DC2405">
        <w:t xml:space="preserve">. </w:t>
      </w:r>
      <w:r w:rsidR="00BE6B4E">
        <w:t>Количество потоков задается в аргументах командной строки.</w:t>
      </w:r>
    </w:p>
    <w:p w14:paraId="2632B3A4" w14:textId="5FABF620" w:rsidR="00DC2405" w:rsidRDefault="00DC2405" w:rsidP="00DC2405">
      <w:r>
        <w:t>В эксперименте исследовалось зависимость времени выполнения программы от количества данных</w:t>
      </w:r>
      <w:r w:rsidR="00E8630E">
        <w:t xml:space="preserve">, количества </w:t>
      </w:r>
      <w:r w:rsidR="00E8630E">
        <w:rPr>
          <w:lang w:val="en-US"/>
        </w:rPr>
        <w:t>MPI</w:t>
      </w:r>
      <w:r w:rsidR="00E8630E" w:rsidRPr="00E8630E">
        <w:t>-</w:t>
      </w:r>
      <w:r w:rsidR="00E8630E">
        <w:t>процессов и количества потоков</w:t>
      </w:r>
      <w:r>
        <w:t>.</w:t>
      </w:r>
      <w:r w:rsidR="008A1A04">
        <w:t xml:space="preserve"> </w:t>
      </w:r>
      <w:commentRangeStart w:id="49"/>
      <w:r w:rsidR="008A1A04">
        <w:t>Каждый поток выполнялся на 1 ядре</w:t>
      </w:r>
      <w:commentRangeEnd w:id="49"/>
      <w:r w:rsidR="00FD38D7">
        <w:rPr>
          <w:rStyle w:val="af3"/>
        </w:rPr>
        <w:commentReference w:id="49"/>
      </w:r>
      <w:r w:rsidR="008A1A04">
        <w:t>.</w:t>
      </w:r>
      <w:r>
        <w:t xml:space="preserve"> </w:t>
      </w:r>
      <w:r w:rsidR="004000AF">
        <w:t>На вход подавалось число потоков и размер массива. Время на выделение памяти и генерацию матрицы не учитывалось. По результатам проведения эксперимента был</w:t>
      </w:r>
      <w:r w:rsidR="00E8630E">
        <w:t>и</w:t>
      </w:r>
      <w:r w:rsidR="004000AF">
        <w:t xml:space="preserve"> сформирован</w:t>
      </w:r>
      <w:r w:rsidR="00E8630E">
        <w:t>ы</w:t>
      </w:r>
      <w:r w:rsidR="004000AF">
        <w:t xml:space="preserve"> таблиц</w:t>
      </w:r>
      <w:r w:rsidR="00E8630E">
        <w:t>ы</w:t>
      </w:r>
      <w:r w:rsidR="004000AF">
        <w:t xml:space="preserve"> (Таблица 1</w:t>
      </w:r>
      <w:r w:rsidR="00E8630E">
        <w:t>,2,3</w:t>
      </w:r>
      <w:r w:rsidR="004000AF">
        <w:t>) и построен</w:t>
      </w:r>
      <w:r w:rsidR="00E8630E">
        <w:t>ы</w:t>
      </w:r>
      <w:r w:rsidR="004000AF">
        <w:t xml:space="preserve"> график</w:t>
      </w:r>
      <w:r w:rsidR="00E8630E">
        <w:t>и</w:t>
      </w:r>
      <w:r w:rsidR="004000AF">
        <w:t xml:space="preserve"> (Рисунок 1</w:t>
      </w:r>
      <w:r w:rsidR="00E8630E">
        <w:t>,2,3</w:t>
      </w:r>
      <w:r w:rsidR="004000AF">
        <w:t>).</w:t>
      </w:r>
    </w:p>
    <w:p w14:paraId="630E1E10" w14:textId="77777777" w:rsidR="00625347" w:rsidRDefault="00625347" w:rsidP="00625347">
      <w:pPr>
        <w:ind w:firstLine="0"/>
      </w:pPr>
    </w:p>
    <w:p w14:paraId="5DCEE1DD" w14:textId="4ADEC803" w:rsidR="00F330B5" w:rsidRDefault="004000AF" w:rsidP="00625347">
      <w:pPr>
        <w:suppressAutoHyphens w:val="0"/>
        <w:spacing w:after="200" w:line="276" w:lineRule="auto"/>
        <w:ind w:firstLine="0"/>
        <w:jc w:val="center"/>
      </w:pPr>
      <w:r>
        <w:t>Таблица 1 – Зависимость времени выполнения программы (в секундах)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F330B5" w14:paraId="1774B3DE" w14:textId="77777777" w:rsidTr="00F330B5">
        <w:tc>
          <w:tcPr>
            <w:tcW w:w="1250" w:type="pct"/>
          </w:tcPr>
          <w:p w14:paraId="3DBA4621" w14:textId="2AFE9AB5" w:rsidR="00F330B5" w:rsidRPr="00F330B5" w:rsidRDefault="00F330B5" w:rsidP="00F330B5">
            <w:pPr>
              <w:ind w:firstLine="0"/>
            </w:pPr>
            <w:commentRangeStart w:id="50"/>
            <w:r>
              <w:t xml:space="preserve">Количество </w:t>
            </w:r>
            <w:r>
              <w:rPr>
                <w:lang w:val="en-US"/>
              </w:rPr>
              <w:t>MPI-</w:t>
            </w:r>
            <w:r>
              <w:t>процессов</w:t>
            </w:r>
          </w:p>
        </w:tc>
        <w:tc>
          <w:tcPr>
            <w:tcW w:w="1250" w:type="pct"/>
          </w:tcPr>
          <w:p w14:paraId="2E2130EA" w14:textId="55C0E389" w:rsidR="00F330B5" w:rsidRDefault="00F330B5" w:rsidP="00F330B5">
            <w:pPr>
              <w:ind w:firstLine="0"/>
            </w:pPr>
            <w:r>
              <w:t>Количество потоков</w:t>
            </w:r>
          </w:p>
        </w:tc>
        <w:tc>
          <w:tcPr>
            <w:tcW w:w="1250" w:type="pct"/>
          </w:tcPr>
          <w:p w14:paraId="4A5E3B14" w14:textId="71DB692B" w:rsidR="00F330B5" w:rsidRDefault="00F330B5" w:rsidP="00F330B5">
            <w:pPr>
              <w:ind w:firstLine="0"/>
            </w:pPr>
            <w:r>
              <w:t>Количество данных</w:t>
            </w:r>
          </w:p>
        </w:tc>
        <w:tc>
          <w:tcPr>
            <w:tcW w:w="1250" w:type="pct"/>
          </w:tcPr>
          <w:p w14:paraId="1C0D3F57" w14:textId="07A3FB45" w:rsidR="00F330B5" w:rsidRDefault="00F330B5" w:rsidP="00F330B5">
            <w:pPr>
              <w:ind w:firstLine="0"/>
            </w:pPr>
            <w:r>
              <w:t>Время выполнения программы</w:t>
            </w:r>
          </w:p>
        </w:tc>
      </w:tr>
      <w:tr w:rsidR="00F330B5" w14:paraId="7008E981" w14:textId="77777777" w:rsidTr="006C4749">
        <w:tc>
          <w:tcPr>
            <w:tcW w:w="1250" w:type="pct"/>
          </w:tcPr>
          <w:p w14:paraId="73251467" w14:textId="79FE8815" w:rsidR="00F330B5" w:rsidRDefault="00F330B5" w:rsidP="00F330B5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708C9B91" w14:textId="1B507987" w:rsidR="00F330B5" w:rsidRDefault="00F330B5" w:rsidP="00F330B5">
            <w:pPr>
              <w:ind w:firstLine="0"/>
            </w:pPr>
            <w:r>
              <w:t>1</w:t>
            </w:r>
          </w:p>
        </w:tc>
        <w:tc>
          <w:tcPr>
            <w:tcW w:w="1250" w:type="pct"/>
          </w:tcPr>
          <w:p w14:paraId="5D38F618" w14:textId="717352A0" w:rsidR="00F330B5" w:rsidRDefault="00F330B5" w:rsidP="00F330B5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6D45F0A0" w14:textId="03EBDD37" w:rsidR="00F330B5" w:rsidRPr="00F330B5" w:rsidRDefault="00F330B5" w:rsidP="00F330B5">
            <w:pPr>
              <w:ind w:firstLine="0"/>
              <w:rPr>
                <w:rFonts w:cs="Times New Roman"/>
                <w:szCs w:val="28"/>
              </w:rPr>
            </w:pPr>
            <w:commentRangeStart w:id="51"/>
            <w:r w:rsidRPr="00F330B5">
              <w:rPr>
                <w:rFonts w:cs="Times New Roman"/>
                <w:color w:val="000000"/>
                <w:szCs w:val="28"/>
              </w:rPr>
              <w:t>2,8968</w:t>
            </w:r>
            <w:commentRangeEnd w:id="51"/>
            <w:r w:rsidR="00FD38D7">
              <w:rPr>
                <w:rStyle w:val="af3"/>
              </w:rPr>
              <w:commentReference w:id="51"/>
            </w:r>
          </w:p>
        </w:tc>
      </w:tr>
      <w:tr w:rsidR="00F330B5" w14:paraId="2060D6C0" w14:textId="77777777" w:rsidTr="006C4749">
        <w:tc>
          <w:tcPr>
            <w:tcW w:w="1250" w:type="pct"/>
          </w:tcPr>
          <w:p w14:paraId="20F2DCEC" w14:textId="34B78152" w:rsidR="00F330B5" w:rsidRDefault="00F330B5" w:rsidP="00F330B5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2012024F" w14:textId="7952E491" w:rsidR="00F330B5" w:rsidRDefault="00F330B5" w:rsidP="00F330B5">
            <w:pPr>
              <w:ind w:firstLine="0"/>
            </w:pPr>
            <w:r>
              <w:t>2</w:t>
            </w:r>
          </w:p>
        </w:tc>
        <w:tc>
          <w:tcPr>
            <w:tcW w:w="1250" w:type="pct"/>
          </w:tcPr>
          <w:p w14:paraId="6DEF497E" w14:textId="0637B371" w:rsidR="00F330B5" w:rsidRDefault="00F330B5" w:rsidP="00F330B5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0FE35AD7" w14:textId="0A922ABA" w:rsidR="00F330B5" w:rsidRPr="00F330B5" w:rsidRDefault="00F330B5" w:rsidP="00F330B5">
            <w:pPr>
              <w:ind w:firstLine="0"/>
              <w:rPr>
                <w:rFonts w:cs="Times New Roman"/>
                <w:szCs w:val="28"/>
              </w:rPr>
            </w:pPr>
            <w:r w:rsidRPr="00F330B5">
              <w:rPr>
                <w:rFonts w:cs="Times New Roman"/>
                <w:color w:val="000000"/>
                <w:szCs w:val="28"/>
              </w:rPr>
              <w:t>2,40781</w:t>
            </w:r>
          </w:p>
        </w:tc>
      </w:tr>
      <w:tr w:rsidR="00F330B5" w14:paraId="3E21B953" w14:textId="77777777" w:rsidTr="006C4749">
        <w:tc>
          <w:tcPr>
            <w:tcW w:w="1250" w:type="pct"/>
          </w:tcPr>
          <w:p w14:paraId="3E1B3787" w14:textId="7EE8EBA5" w:rsidR="00F330B5" w:rsidRDefault="00F330B5" w:rsidP="00F330B5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352DFD3A" w14:textId="7C17752D" w:rsidR="00F330B5" w:rsidRDefault="00F330B5" w:rsidP="00F330B5">
            <w:pPr>
              <w:ind w:firstLine="0"/>
            </w:pPr>
            <w:r>
              <w:t>4</w:t>
            </w:r>
          </w:p>
        </w:tc>
        <w:tc>
          <w:tcPr>
            <w:tcW w:w="1250" w:type="pct"/>
          </w:tcPr>
          <w:p w14:paraId="405862FA" w14:textId="21648334" w:rsidR="00F330B5" w:rsidRDefault="00F330B5" w:rsidP="00F330B5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19D9E08C" w14:textId="247DC756" w:rsidR="00F330B5" w:rsidRPr="00F330B5" w:rsidRDefault="00F330B5" w:rsidP="00F330B5">
            <w:pPr>
              <w:ind w:firstLine="0"/>
              <w:rPr>
                <w:rFonts w:cs="Times New Roman"/>
                <w:szCs w:val="28"/>
              </w:rPr>
            </w:pPr>
            <w:r w:rsidRPr="00F330B5">
              <w:rPr>
                <w:rFonts w:cs="Times New Roman"/>
                <w:color w:val="000000"/>
                <w:szCs w:val="28"/>
              </w:rPr>
              <w:t>4,67327</w:t>
            </w:r>
          </w:p>
        </w:tc>
      </w:tr>
      <w:tr w:rsidR="00F330B5" w14:paraId="2F202C0B" w14:textId="77777777" w:rsidTr="006C4749">
        <w:tc>
          <w:tcPr>
            <w:tcW w:w="1250" w:type="pct"/>
          </w:tcPr>
          <w:p w14:paraId="2ECF8D87" w14:textId="48A5165F" w:rsidR="00F330B5" w:rsidRDefault="00F330B5" w:rsidP="00F330B5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6B754EDB" w14:textId="2AF72BC5" w:rsidR="00F330B5" w:rsidRDefault="00F330B5" w:rsidP="00F330B5">
            <w:pPr>
              <w:ind w:firstLine="0"/>
            </w:pPr>
            <w:r>
              <w:t>8</w:t>
            </w:r>
          </w:p>
        </w:tc>
        <w:tc>
          <w:tcPr>
            <w:tcW w:w="1250" w:type="pct"/>
          </w:tcPr>
          <w:p w14:paraId="0E5F0718" w14:textId="28DA0111" w:rsidR="00F330B5" w:rsidRDefault="00F330B5" w:rsidP="00F330B5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6E9FEDF8" w14:textId="0854F6B4" w:rsidR="00F330B5" w:rsidRPr="00F330B5" w:rsidRDefault="00F330B5" w:rsidP="00F330B5">
            <w:pPr>
              <w:ind w:firstLine="0"/>
              <w:rPr>
                <w:rFonts w:cs="Times New Roman"/>
                <w:szCs w:val="28"/>
              </w:rPr>
            </w:pPr>
            <w:r w:rsidRPr="00F330B5">
              <w:rPr>
                <w:rFonts w:cs="Times New Roman"/>
                <w:color w:val="000000"/>
                <w:szCs w:val="28"/>
              </w:rPr>
              <w:t>5,30531</w:t>
            </w:r>
          </w:p>
        </w:tc>
      </w:tr>
      <w:tr w:rsidR="00F330B5" w14:paraId="55CF18BA" w14:textId="77777777" w:rsidTr="006C4749">
        <w:tc>
          <w:tcPr>
            <w:tcW w:w="1250" w:type="pct"/>
          </w:tcPr>
          <w:p w14:paraId="00467CF7" w14:textId="0058170D" w:rsidR="00F330B5" w:rsidRDefault="00F330B5" w:rsidP="00F330B5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2B34B07A" w14:textId="0E793852" w:rsidR="00F330B5" w:rsidRDefault="00F330B5" w:rsidP="00F330B5">
            <w:pPr>
              <w:ind w:firstLine="0"/>
            </w:pPr>
            <w:commentRangeStart w:id="52"/>
            <w:r>
              <w:t>16</w:t>
            </w:r>
            <w:commentRangeEnd w:id="52"/>
            <w:r w:rsidR="00F66745">
              <w:rPr>
                <w:rStyle w:val="af3"/>
              </w:rPr>
              <w:commentReference w:id="52"/>
            </w:r>
          </w:p>
        </w:tc>
        <w:tc>
          <w:tcPr>
            <w:tcW w:w="1250" w:type="pct"/>
          </w:tcPr>
          <w:p w14:paraId="1F62FA43" w14:textId="1C87A84E" w:rsidR="00F330B5" w:rsidRDefault="00F330B5" w:rsidP="00F330B5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33279835" w14:textId="3E88FD4E" w:rsidR="00F330B5" w:rsidRPr="00F330B5" w:rsidRDefault="00F330B5" w:rsidP="00F330B5">
            <w:pPr>
              <w:ind w:firstLine="0"/>
              <w:rPr>
                <w:rFonts w:cs="Times New Roman"/>
                <w:szCs w:val="28"/>
              </w:rPr>
            </w:pPr>
            <w:r w:rsidRPr="00F330B5">
              <w:rPr>
                <w:rFonts w:cs="Times New Roman"/>
                <w:color w:val="000000"/>
                <w:szCs w:val="28"/>
              </w:rPr>
              <w:t>2,22677</w:t>
            </w:r>
            <w:commentRangeEnd w:id="50"/>
            <w:r w:rsidR="00F73918">
              <w:rPr>
                <w:rStyle w:val="af3"/>
              </w:rPr>
              <w:commentReference w:id="50"/>
            </w:r>
          </w:p>
        </w:tc>
      </w:tr>
    </w:tbl>
    <w:p w14:paraId="0FF2605F" w14:textId="77777777" w:rsidR="00F330B5" w:rsidRPr="00F330B5" w:rsidRDefault="00F330B5" w:rsidP="00F330B5"/>
    <w:p w14:paraId="301F621A" w14:textId="35DB617E" w:rsidR="004000AF" w:rsidRDefault="00186BD9" w:rsidP="009764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37F5C4" wp14:editId="6D0742A5">
            <wp:extent cx="5533114" cy="4516341"/>
            <wp:effectExtent l="0" t="0" r="10795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78C6A21-CAD6-4523-8DB3-EC74C12BF4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D46C2F" w14:textId="4A949413" w:rsidR="001A5550" w:rsidRDefault="0097642F" w:rsidP="00625347">
      <w:pPr>
        <w:ind w:firstLine="0"/>
        <w:jc w:val="center"/>
      </w:pPr>
      <w:r>
        <w:t xml:space="preserve">Рисунок 1 – График зависимости времени выполнения </w:t>
      </w:r>
      <w:r w:rsidR="001A5550">
        <w:t xml:space="preserve">программы </w:t>
      </w:r>
      <w:r>
        <w:t xml:space="preserve">от количества </w:t>
      </w:r>
      <w:r w:rsidR="008A1A04">
        <w:t>потоков</w:t>
      </w:r>
    </w:p>
    <w:p w14:paraId="410EF4B2" w14:textId="262A0B00" w:rsidR="001A5550" w:rsidRPr="001A5550" w:rsidRDefault="001A5550" w:rsidP="001A5550">
      <w:pPr>
        <w:pStyle w:val="af9"/>
        <w:keepNext/>
        <w:rPr>
          <w:i w:val="0"/>
          <w:iCs w:val="0"/>
          <w:sz w:val="28"/>
          <w:szCs w:val="28"/>
        </w:rPr>
      </w:pPr>
      <w:r w:rsidRPr="001A5550">
        <w:rPr>
          <w:i w:val="0"/>
          <w:iCs w:val="0"/>
          <w:sz w:val="28"/>
          <w:szCs w:val="28"/>
        </w:rPr>
        <w:t xml:space="preserve">Таблица 2 – Зависимость времени выполнения программы </w:t>
      </w:r>
      <w:r>
        <w:rPr>
          <w:i w:val="0"/>
          <w:iCs w:val="0"/>
          <w:sz w:val="28"/>
          <w:szCs w:val="28"/>
        </w:rPr>
        <w:t>(</w:t>
      </w:r>
      <w:r w:rsidRPr="001A5550">
        <w:rPr>
          <w:i w:val="0"/>
          <w:iCs w:val="0"/>
          <w:sz w:val="28"/>
          <w:szCs w:val="28"/>
        </w:rPr>
        <w:t>в секундах</w:t>
      </w:r>
      <w:r>
        <w:rPr>
          <w:i w:val="0"/>
          <w:iCs w:val="0"/>
          <w:sz w:val="28"/>
          <w:szCs w:val="28"/>
        </w:rPr>
        <w:t>)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F330B5" w14:paraId="46D39A20" w14:textId="77777777" w:rsidTr="00082616">
        <w:tc>
          <w:tcPr>
            <w:tcW w:w="1250" w:type="pct"/>
          </w:tcPr>
          <w:p w14:paraId="348F3B9B" w14:textId="77777777" w:rsidR="00F330B5" w:rsidRPr="00F330B5" w:rsidRDefault="00F330B5" w:rsidP="00082616">
            <w:pPr>
              <w:ind w:firstLine="0"/>
            </w:pPr>
            <w:commentRangeStart w:id="53"/>
            <w:r>
              <w:t xml:space="preserve">Количество </w:t>
            </w:r>
            <w:r>
              <w:rPr>
                <w:lang w:val="en-US"/>
              </w:rPr>
              <w:t>MPI-</w:t>
            </w:r>
            <w:r>
              <w:t>процессов</w:t>
            </w:r>
          </w:p>
        </w:tc>
        <w:tc>
          <w:tcPr>
            <w:tcW w:w="1250" w:type="pct"/>
          </w:tcPr>
          <w:p w14:paraId="75EE82B2" w14:textId="77777777" w:rsidR="00F330B5" w:rsidRDefault="00F330B5" w:rsidP="00082616">
            <w:pPr>
              <w:ind w:firstLine="0"/>
            </w:pPr>
            <w:r>
              <w:t>Количество потоков</w:t>
            </w:r>
          </w:p>
        </w:tc>
        <w:tc>
          <w:tcPr>
            <w:tcW w:w="1250" w:type="pct"/>
          </w:tcPr>
          <w:p w14:paraId="5A18DB40" w14:textId="77777777" w:rsidR="00F330B5" w:rsidRDefault="00F330B5" w:rsidP="00082616">
            <w:pPr>
              <w:ind w:firstLine="0"/>
            </w:pPr>
            <w:r>
              <w:t>Количество данных</w:t>
            </w:r>
          </w:p>
        </w:tc>
        <w:tc>
          <w:tcPr>
            <w:tcW w:w="1250" w:type="pct"/>
          </w:tcPr>
          <w:p w14:paraId="06A0185F" w14:textId="77777777" w:rsidR="00F330B5" w:rsidRDefault="00F330B5" w:rsidP="00082616">
            <w:pPr>
              <w:ind w:firstLine="0"/>
            </w:pPr>
            <w:r>
              <w:t>Время выполнения программы</w:t>
            </w:r>
          </w:p>
        </w:tc>
      </w:tr>
      <w:tr w:rsidR="00F90700" w14:paraId="77BBEC89" w14:textId="77777777" w:rsidTr="00082616">
        <w:tc>
          <w:tcPr>
            <w:tcW w:w="1250" w:type="pct"/>
          </w:tcPr>
          <w:p w14:paraId="3ECC9E82" w14:textId="24784863" w:rsidR="00F90700" w:rsidRDefault="00F90700" w:rsidP="00F90700">
            <w:pPr>
              <w:ind w:firstLine="0"/>
            </w:pPr>
            <w:r>
              <w:t>1</w:t>
            </w:r>
          </w:p>
        </w:tc>
        <w:tc>
          <w:tcPr>
            <w:tcW w:w="1250" w:type="pct"/>
          </w:tcPr>
          <w:p w14:paraId="4AE9B5BF" w14:textId="7C147DFB" w:rsidR="00F90700" w:rsidRDefault="00F90700" w:rsidP="00F90700">
            <w:pPr>
              <w:ind w:firstLine="0"/>
            </w:pPr>
            <w:r>
              <w:t>4</w:t>
            </w:r>
          </w:p>
        </w:tc>
        <w:tc>
          <w:tcPr>
            <w:tcW w:w="1250" w:type="pct"/>
          </w:tcPr>
          <w:p w14:paraId="02EE3609" w14:textId="77777777" w:rsidR="00F90700" w:rsidRDefault="00F90700" w:rsidP="00F90700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079B9BFD" w14:textId="263B9C63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9,27702</w:t>
            </w:r>
          </w:p>
        </w:tc>
      </w:tr>
      <w:tr w:rsidR="00F90700" w14:paraId="29694DD9" w14:textId="77777777" w:rsidTr="00082616">
        <w:tc>
          <w:tcPr>
            <w:tcW w:w="1250" w:type="pct"/>
          </w:tcPr>
          <w:p w14:paraId="7F6E3A5E" w14:textId="3396DC02" w:rsidR="00F90700" w:rsidRDefault="00F90700" w:rsidP="00F90700">
            <w:pPr>
              <w:ind w:firstLine="0"/>
            </w:pPr>
            <w:r>
              <w:t>2</w:t>
            </w:r>
          </w:p>
        </w:tc>
        <w:tc>
          <w:tcPr>
            <w:tcW w:w="1250" w:type="pct"/>
          </w:tcPr>
          <w:p w14:paraId="42C22DBF" w14:textId="4CDE904C" w:rsidR="00F90700" w:rsidRDefault="00F90700" w:rsidP="00F90700">
            <w:pPr>
              <w:ind w:firstLine="0"/>
            </w:pPr>
            <w:r>
              <w:t>4</w:t>
            </w:r>
          </w:p>
        </w:tc>
        <w:tc>
          <w:tcPr>
            <w:tcW w:w="1250" w:type="pct"/>
          </w:tcPr>
          <w:p w14:paraId="2E61CD22" w14:textId="77777777" w:rsidR="00F90700" w:rsidRDefault="00F90700" w:rsidP="00F90700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79075588" w14:textId="799871BD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4,36035</w:t>
            </w:r>
          </w:p>
        </w:tc>
      </w:tr>
      <w:tr w:rsidR="00F90700" w14:paraId="55501AB5" w14:textId="77777777" w:rsidTr="00082616">
        <w:tc>
          <w:tcPr>
            <w:tcW w:w="1250" w:type="pct"/>
          </w:tcPr>
          <w:p w14:paraId="47DC5905" w14:textId="643BE696" w:rsidR="00F90700" w:rsidRDefault="00F90700" w:rsidP="00F90700">
            <w:pPr>
              <w:ind w:firstLine="0"/>
            </w:pPr>
            <w:r>
              <w:t>4</w:t>
            </w:r>
          </w:p>
        </w:tc>
        <w:tc>
          <w:tcPr>
            <w:tcW w:w="1250" w:type="pct"/>
          </w:tcPr>
          <w:p w14:paraId="6B4FF0D3" w14:textId="77777777" w:rsidR="00F90700" w:rsidRDefault="00F90700" w:rsidP="00F90700">
            <w:pPr>
              <w:ind w:firstLine="0"/>
            </w:pPr>
            <w:r>
              <w:t>4</w:t>
            </w:r>
          </w:p>
        </w:tc>
        <w:tc>
          <w:tcPr>
            <w:tcW w:w="1250" w:type="pct"/>
          </w:tcPr>
          <w:p w14:paraId="74D6D0F3" w14:textId="77777777" w:rsidR="00F90700" w:rsidRDefault="00F90700" w:rsidP="00F90700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701AF5AE" w14:textId="6F40CA08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3,97463</w:t>
            </w:r>
          </w:p>
        </w:tc>
      </w:tr>
      <w:tr w:rsidR="00F90700" w14:paraId="1647324D" w14:textId="77777777" w:rsidTr="00082616">
        <w:tc>
          <w:tcPr>
            <w:tcW w:w="1250" w:type="pct"/>
          </w:tcPr>
          <w:p w14:paraId="7D1D6D63" w14:textId="3B9004CD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6CFA74C9" w14:textId="292E4DC0" w:rsidR="00F90700" w:rsidRDefault="00F90700" w:rsidP="00F90700">
            <w:pPr>
              <w:ind w:firstLine="0"/>
            </w:pPr>
            <w:r>
              <w:t>4</w:t>
            </w:r>
          </w:p>
        </w:tc>
        <w:tc>
          <w:tcPr>
            <w:tcW w:w="1250" w:type="pct"/>
          </w:tcPr>
          <w:p w14:paraId="5F5F2CBE" w14:textId="77777777" w:rsidR="00F90700" w:rsidRDefault="00F90700" w:rsidP="00F90700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61445A40" w14:textId="6D5C610E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8,47948</w:t>
            </w:r>
          </w:p>
        </w:tc>
      </w:tr>
      <w:tr w:rsidR="00F90700" w14:paraId="54B84340" w14:textId="77777777" w:rsidTr="00082616">
        <w:tc>
          <w:tcPr>
            <w:tcW w:w="1250" w:type="pct"/>
          </w:tcPr>
          <w:p w14:paraId="446180C6" w14:textId="03E52525" w:rsidR="00F90700" w:rsidRDefault="00F90700" w:rsidP="00F90700">
            <w:pPr>
              <w:ind w:firstLine="0"/>
            </w:pPr>
            <w:r>
              <w:t>8</w:t>
            </w:r>
          </w:p>
        </w:tc>
        <w:tc>
          <w:tcPr>
            <w:tcW w:w="1250" w:type="pct"/>
          </w:tcPr>
          <w:p w14:paraId="6B960CBC" w14:textId="1D83BE24" w:rsidR="00F90700" w:rsidRDefault="00F90700" w:rsidP="00F90700">
            <w:pPr>
              <w:ind w:firstLine="0"/>
            </w:pPr>
            <w:r>
              <w:t>4</w:t>
            </w:r>
          </w:p>
        </w:tc>
        <w:tc>
          <w:tcPr>
            <w:tcW w:w="1250" w:type="pct"/>
          </w:tcPr>
          <w:p w14:paraId="76737C35" w14:textId="77777777" w:rsidR="00F90700" w:rsidRDefault="00F90700" w:rsidP="00F90700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4770FD75" w14:textId="1B7DDD15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3,60003</w:t>
            </w:r>
            <w:commentRangeEnd w:id="53"/>
            <w:r w:rsidR="00F66745">
              <w:rPr>
                <w:rStyle w:val="af3"/>
              </w:rPr>
              <w:commentReference w:id="53"/>
            </w:r>
          </w:p>
        </w:tc>
      </w:tr>
    </w:tbl>
    <w:p w14:paraId="5DBAFA4B" w14:textId="59245AFB" w:rsidR="00F23933" w:rsidRDefault="00F23933" w:rsidP="0097642F"/>
    <w:p w14:paraId="36089076" w14:textId="77777777" w:rsidR="001A5550" w:rsidRDefault="001A5550" w:rsidP="001A5550">
      <w:pPr>
        <w:keepNext/>
      </w:pPr>
      <w:r>
        <w:rPr>
          <w:noProof/>
        </w:rPr>
        <w:lastRenderedPageBreak/>
        <w:drawing>
          <wp:inline distT="0" distB="0" distL="0" distR="0" wp14:anchorId="6614CE55" wp14:editId="1B8CA9F4">
            <wp:extent cx="5923252" cy="4301656"/>
            <wp:effectExtent l="0" t="0" r="1905" b="38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EDECBE2-A7AE-498E-8F04-64C7F3A4E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74E2A4" w14:textId="707A2597" w:rsidR="00F90700" w:rsidRDefault="001A5550" w:rsidP="00625347">
      <w:pPr>
        <w:ind w:firstLine="0"/>
        <w:jc w:val="center"/>
      </w:pPr>
      <w:r>
        <w:t>Рисунок 2 – График зависимости времени выполнения программы от количества процессов</w:t>
      </w:r>
    </w:p>
    <w:p w14:paraId="1900FB6F" w14:textId="77777777" w:rsidR="00625347" w:rsidRDefault="00625347" w:rsidP="00625347">
      <w:pPr>
        <w:ind w:firstLine="0"/>
        <w:jc w:val="center"/>
      </w:pPr>
    </w:p>
    <w:p w14:paraId="6CC0F714" w14:textId="4B664D99" w:rsidR="001A5550" w:rsidRDefault="001A5550" w:rsidP="001A5550">
      <w:r>
        <w:t>Таблица 3 – Зависимость времени выполнения программы (в секундах)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F90700" w14:paraId="08421194" w14:textId="77777777" w:rsidTr="00082616">
        <w:tc>
          <w:tcPr>
            <w:tcW w:w="1250" w:type="pct"/>
          </w:tcPr>
          <w:p w14:paraId="39D018B3" w14:textId="77777777" w:rsidR="00F90700" w:rsidRPr="00F330B5" w:rsidRDefault="00F90700" w:rsidP="00082616">
            <w:pPr>
              <w:ind w:firstLine="0"/>
            </w:pPr>
            <w:r>
              <w:t xml:space="preserve">Количество </w:t>
            </w:r>
            <w:r>
              <w:rPr>
                <w:lang w:val="en-US"/>
              </w:rPr>
              <w:t>MPI-</w:t>
            </w:r>
            <w:r>
              <w:t>процессов</w:t>
            </w:r>
          </w:p>
        </w:tc>
        <w:tc>
          <w:tcPr>
            <w:tcW w:w="1250" w:type="pct"/>
          </w:tcPr>
          <w:p w14:paraId="7F50640A" w14:textId="77777777" w:rsidR="00F90700" w:rsidRDefault="00F90700" w:rsidP="00082616">
            <w:pPr>
              <w:ind w:firstLine="0"/>
            </w:pPr>
            <w:r>
              <w:t>Количество потоков</w:t>
            </w:r>
          </w:p>
        </w:tc>
        <w:tc>
          <w:tcPr>
            <w:tcW w:w="1250" w:type="pct"/>
          </w:tcPr>
          <w:p w14:paraId="4A1ACBBE" w14:textId="77777777" w:rsidR="00F90700" w:rsidRDefault="00F90700" w:rsidP="00082616">
            <w:pPr>
              <w:ind w:firstLine="0"/>
            </w:pPr>
            <w:r>
              <w:t>Количество данных</w:t>
            </w:r>
          </w:p>
        </w:tc>
        <w:tc>
          <w:tcPr>
            <w:tcW w:w="1250" w:type="pct"/>
          </w:tcPr>
          <w:p w14:paraId="01071876" w14:textId="77777777" w:rsidR="00F90700" w:rsidRDefault="00F90700" w:rsidP="00082616">
            <w:pPr>
              <w:ind w:firstLine="0"/>
            </w:pPr>
            <w:r>
              <w:t>Время выполнения программы</w:t>
            </w:r>
          </w:p>
        </w:tc>
      </w:tr>
      <w:tr w:rsidR="00F90700" w14:paraId="3A1946AD" w14:textId="77777777" w:rsidTr="00082616">
        <w:tc>
          <w:tcPr>
            <w:tcW w:w="1250" w:type="pct"/>
          </w:tcPr>
          <w:p w14:paraId="69A922C5" w14:textId="5F52DD35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18A7DA44" w14:textId="6C52532F" w:rsidR="00F90700" w:rsidRDefault="00F90700" w:rsidP="00F90700">
            <w:pPr>
              <w:ind w:firstLine="0"/>
            </w:pPr>
            <w:r>
              <w:t>16</w:t>
            </w:r>
          </w:p>
        </w:tc>
        <w:tc>
          <w:tcPr>
            <w:tcW w:w="1250" w:type="pct"/>
          </w:tcPr>
          <w:p w14:paraId="7A6D13B4" w14:textId="685E722F" w:rsidR="00F90700" w:rsidRDefault="00F90700" w:rsidP="00F90700">
            <w:pPr>
              <w:ind w:firstLine="0"/>
            </w:pPr>
            <w:r>
              <w:t>800</w:t>
            </w:r>
          </w:p>
        </w:tc>
        <w:tc>
          <w:tcPr>
            <w:tcW w:w="1250" w:type="pct"/>
            <w:vAlign w:val="bottom"/>
          </w:tcPr>
          <w:p w14:paraId="4599D8A7" w14:textId="13B55B7C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1,44743</w:t>
            </w:r>
          </w:p>
        </w:tc>
      </w:tr>
      <w:tr w:rsidR="00F90700" w14:paraId="0D629384" w14:textId="77777777" w:rsidTr="00082616">
        <w:tc>
          <w:tcPr>
            <w:tcW w:w="1250" w:type="pct"/>
          </w:tcPr>
          <w:p w14:paraId="76B923AD" w14:textId="71C77991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379A92F8" w14:textId="5A3992AC" w:rsidR="00F90700" w:rsidRDefault="00F90700" w:rsidP="00F90700">
            <w:pPr>
              <w:ind w:firstLine="0"/>
            </w:pPr>
            <w:r>
              <w:t>16</w:t>
            </w:r>
          </w:p>
        </w:tc>
        <w:tc>
          <w:tcPr>
            <w:tcW w:w="1250" w:type="pct"/>
          </w:tcPr>
          <w:p w14:paraId="4004F5F5" w14:textId="77777777" w:rsidR="00F90700" w:rsidRDefault="00F90700" w:rsidP="00F90700">
            <w:pPr>
              <w:ind w:firstLine="0"/>
            </w:pPr>
            <w:r>
              <w:t>1000</w:t>
            </w:r>
          </w:p>
        </w:tc>
        <w:tc>
          <w:tcPr>
            <w:tcW w:w="1250" w:type="pct"/>
            <w:vAlign w:val="bottom"/>
          </w:tcPr>
          <w:p w14:paraId="195C84E2" w14:textId="5D9357E9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2,00286</w:t>
            </w:r>
          </w:p>
        </w:tc>
      </w:tr>
      <w:tr w:rsidR="00F90700" w14:paraId="148EEBB2" w14:textId="77777777" w:rsidTr="00082616">
        <w:tc>
          <w:tcPr>
            <w:tcW w:w="1250" w:type="pct"/>
          </w:tcPr>
          <w:p w14:paraId="19C1F863" w14:textId="7D97D0DC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4162A1BE" w14:textId="340187F7" w:rsidR="00F90700" w:rsidRDefault="00F90700" w:rsidP="00F90700">
            <w:pPr>
              <w:ind w:firstLine="0"/>
            </w:pPr>
            <w:r>
              <w:t>16</w:t>
            </w:r>
          </w:p>
        </w:tc>
        <w:tc>
          <w:tcPr>
            <w:tcW w:w="1250" w:type="pct"/>
          </w:tcPr>
          <w:p w14:paraId="7FE3BD34" w14:textId="245601D9" w:rsidR="00F90700" w:rsidRDefault="00F90700" w:rsidP="00F90700">
            <w:pPr>
              <w:ind w:firstLine="0"/>
            </w:pPr>
            <w:r>
              <w:t>2000</w:t>
            </w:r>
          </w:p>
        </w:tc>
        <w:tc>
          <w:tcPr>
            <w:tcW w:w="1250" w:type="pct"/>
            <w:vAlign w:val="bottom"/>
          </w:tcPr>
          <w:p w14:paraId="5EDE6328" w14:textId="3C538005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23,8062</w:t>
            </w:r>
          </w:p>
        </w:tc>
      </w:tr>
      <w:tr w:rsidR="00F90700" w14:paraId="3E6C7E97" w14:textId="77777777" w:rsidTr="00082616">
        <w:tc>
          <w:tcPr>
            <w:tcW w:w="1250" w:type="pct"/>
          </w:tcPr>
          <w:p w14:paraId="49F4D04C" w14:textId="77777777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4FE7DC22" w14:textId="352DFAE0" w:rsidR="00F90700" w:rsidRDefault="00F90700" w:rsidP="00F90700">
            <w:pPr>
              <w:ind w:firstLine="0"/>
            </w:pPr>
            <w:r>
              <w:t>16</w:t>
            </w:r>
          </w:p>
        </w:tc>
        <w:tc>
          <w:tcPr>
            <w:tcW w:w="1250" w:type="pct"/>
          </w:tcPr>
          <w:p w14:paraId="0CF4ED1B" w14:textId="78A36C24" w:rsidR="00F90700" w:rsidRDefault="00F90700" w:rsidP="00F90700">
            <w:pPr>
              <w:ind w:firstLine="0"/>
            </w:pPr>
            <w:r>
              <w:t>3000</w:t>
            </w:r>
          </w:p>
        </w:tc>
        <w:tc>
          <w:tcPr>
            <w:tcW w:w="1250" w:type="pct"/>
            <w:vAlign w:val="bottom"/>
          </w:tcPr>
          <w:p w14:paraId="2B38D5BD" w14:textId="767A5819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64,2675</w:t>
            </w:r>
          </w:p>
        </w:tc>
      </w:tr>
      <w:tr w:rsidR="00F90700" w14:paraId="4546F21F" w14:textId="77777777" w:rsidTr="00082616">
        <w:tc>
          <w:tcPr>
            <w:tcW w:w="1250" w:type="pct"/>
          </w:tcPr>
          <w:p w14:paraId="634132E8" w14:textId="2F961718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574AD621" w14:textId="2CA2D9E0" w:rsidR="00F90700" w:rsidRDefault="00F90700" w:rsidP="00F90700">
            <w:pPr>
              <w:ind w:firstLine="0"/>
            </w:pPr>
            <w:r>
              <w:t>16</w:t>
            </w:r>
          </w:p>
        </w:tc>
        <w:tc>
          <w:tcPr>
            <w:tcW w:w="1250" w:type="pct"/>
          </w:tcPr>
          <w:p w14:paraId="6D05A6BF" w14:textId="1D26AC0C" w:rsidR="00F90700" w:rsidRDefault="00F90700" w:rsidP="00F90700">
            <w:pPr>
              <w:ind w:firstLine="0"/>
            </w:pPr>
            <w:r>
              <w:t>4000</w:t>
            </w:r>
          </w:p>
        </w:tc>
        <w:tc>
          <w:tcPr>
            <w:tcW w:w="1250" w:type="pct"/>
            <w:vAlign w:val="bottom"/>
          </w:tcPr>
          <w:p w14:paraId="0CDAE9C5" w14:textId="6B7D550F" w:rsidR="00F90700" w:rsidRPr="00F90700" w:rsidRDefault="00F90700" w:rsidP="00F90700">
            <w:pPr>
              <w:ind w:firstLine="0"/>
              <w:rPr>
                <w:rFonts w:cs="Times New Roman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175,49</w:t>
            </w:r>
          </w:p>
        </w:tc>
      </w:tr>
      <w:tr w:rsidR="00F90700" w14:paraId="6F35E116" w14:textId="77777777" w:rsidTr="00082616">
        <w:tc>
          <w:tcPr>
            <w:tcW w:w="1250" w:type="pct"/>
          </w:tcPr>
          <w:p w14:paraId="23BADE37" w14:textId="5F6FC9BE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52EBB80D" w14:textId="08230F1F" w:rsidR="00F90700" w:rsidRDefault="00F90700" w:rsidP="00F90700">
            <w:pPr>
              <w:ind w:firstLine="0"/>
            </w:pPr>
            <w:r>
              <w:t>16</w:t>
            </w:r>
          </w:p>
        </w:tc>
        <w:tc>
          <w:tcPr>
            <w:tcW w:w="1250" w:type="pct"/>
          </w:tcPr>
          <w:p w14:paraId="38009CEB" w14:textId="101D5EB5" w:rsidR="00F90700" w:rsidRDefault="00F90700" w:rsidP="00F90700">
            <w:pPr>
              <w:ind w:firstLine="0"/>
            </w:pPr>
            <w:r>
              <w:t>5000</w:t>
            </w:r>
          </w:p>
        </w:tc>
        <w:tc>
          <w:tcPr>
            <w:tcW w:w="1250" w:type="pct"/>
            <w:vAlign w:val="bottom"/>
          </w:tcPr>
          <w:p w14:paraId="0A90C72E" w14:textId="42351E2E" w:rsidR="00F90700" w:rsidRPr="00F90700" w:rsidRDefault="00F90700" w:rsidP="00F90700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225,26</w:t>
            </w:r>
          </w:p>
        </w:tc>
      </w:tr>
      <w:tr w:rsidR="00F90700" w14:paraId="4095BC55" w14:textId="77777777" w:rsidTr="00082616">
        <w:tc>
          <w:tcPr>
            <w:tcW w:w="1250" w:type="pct"/>
          </w:tcPr>
          <w:p w14:paraId="1CD7A3AF" w14:textId="5E9B5B28" w:rsidR="00F90700" w:rsidRDefault="00F90700" w:rsidP="00F90700">
            <w:pPr>
              <w:ind w:firstLine="0"/>
            </w:pPr>
            <w:r>
              <w:t>5</w:t>
            </w:r>
          </w:p>
        </w:tc>
        <w:tc>
          <w:tcPr>
            <w:tcW w:w="1250" w:type="pct"/>
          </w:tcPr>
          <w:p w14:paraId="17AF2B9F" w14:textId="7BB810F7" w:rsidR="00F90700" w:rsidRDefault="00F90700" w:rsidP="00F90700">
            <w:pPr>
              <w:ind w:firstLine="0"/>
            </w:pPr>
            <w:commentRangeStart w:id="54"/>
            <w:r>
              <w:t>16</w:t>
            </w:r>
            <w:commentRangeEnd w:id="54"/>
            <w:r w:rsidR="00F66745">
              <w:rPr>
                <w:rStyle w:val="af3"/>
              </w:rPr>
              <w:commentReference w:id="54"/>
            </w:r>
          </w:p>
        </w:tc>
        <w:tc>
          <w:tcPr>
            <w:tcW w:w="1250" w:type="pct"/>
          </w:tcPr>
          <w:p w14:paraId="36292B55" w14:textId="5EF7D57A" w:rsidR="00F90700" w:rsidRDefault="00F90700" w:rsidP="00F90700">
            <w:pPr>
              <w:ind w:firstLine="0"/>
            </w:pPr>
            <w:r>
              <w:t>6000</w:t>
            </w:r>
          </w:p>
        </w:tc>
        <w:tc>
          <w:tcPr>
            <w:tcW w:w="1250" w:type="pct"/>
            <w:vAlign w:val="bottom"/>
          </w:tcPr>
          <w:p w14:paraId="64703B09" w14:textId="0AD39CC3" w:rsidR="00F90700" w:rsidRPr="00F90700" w:rsidRDefault="00F90700" w:rsidP="00F90700">
            <w:pPr>
              <w:ind w:firstLine="0"/>
              <w:rPr>
                <w:rFonts w:cs="Times New Roman"/>
                <w:color w:val="000000"/>
                <w:szCs w:val="28"/>
              </w:rPr>
            </w:pPr>
            <w:r w:rsidRPr="00F90700">
              <w:rPr>
                <w:rFonts w:cs="Times New Roman"/>
                <w:color w:val="000000"/>
                <w:szCs w:val="28"/>
              </w:rPr>
              <w:t>337,865</w:t>
            </w:r>
          </w:p>
        </w:tc>
      </w:tr>
    </w:tbl>
    <w:p w14:paraId="75E556F5" w14:textId="2EBBB7F5" w:rsidR="007925B1" w:rsidRDefault="007925B1" w:rsidP="0097642F"/>
    <w:p w14:paraId="1AC9697E" w14:textId="77777777" w:rsidR="001A5550" w:rsidRDefault="001A5550" w:rsidP="001A5550">
      <w:pPr>
        <w:keepNext/>
      </w:pPr>
      <w:commentRangeStart w:id="55"/>
      <w:r>
        <w:rPr>
          <w:noProof/>
        </w:rPr>
        <w:lastRenderedPageBreak/>
        <w:drawing>
          <wp:inline distT="0" distB="0" distL="0" distR="0" wp14:anchorId="4D69083B" wp14:editId="1915EC69">
            <wp:extent cx="5756745" cy="3593990"/>
            <wp:effectExtent l="0" t="0" r="15875" b="698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8B22BA-6817-4A87-87F1-9A4FE5012D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8CEF84" w14:textId="0BF85326" w:rsidR="001A5550" w:rsidRDefault="001A5550" w:rsidP="00FA291A">
      <w:pPr>
        <w:ind w:firstLine="0"/>
        <w:jc w:val="center"/>
      </w:pPr>
      <w:r>
        <w:t xml:space="preserve">Рисунок 2 – График зависимости времени выполнения программы от количества </w:t>
      </w:r>
      <w:r w:rsidR="00FA291A">
        <w:t>данных</w:t>
      </w:r>
      <w:commentRangeEnd w:id="55"/>
      <w:r w:rsidR="00F66745">
        <w:rPr>
          <w:rStyle w:val="af3"/>
        </w:rPr>
        <w:commentReference w:id="55"/>
      </w:r>
    </w:p>
    <w:p w14:paraId="2E631A12" w14:textId="77777777" w:rsidR="00B9273C" w:rsidRDefault="004D2537" w:rsidP="00FA291A">
      <w:pPr>
        <w:ind w:firstLine="0"/>
      </w:pPr>
      <w:r>
        <w:tab/>
        <w:t>Из результатов эксперимента видно, что при фиксированн</w:t>
      </w:r>
      <w:r w:rsidR="00B9273C">
        <w:t>ых</w:t>
      </w:r>
      <w:r>
        <w:t xml:space="preserve"> количестве данных </w:t>
      </w:r>
      <w:r w:rsidR="00B9273C">
        <w:t xml:space="preserve">и количестве </w:t>
      </w:r>
      <w:r w:rsidR="00B9273C">
        <w:rPr>
          <w:lang w:val="en-US"/>
        </w:rPr>
        <w:t>MPI</w:t>
      </w:r>
      <w:r w:rsidR="00B9273C">
        <w:t xml:space="preserve">-процессов минимальное время выполнения программы достигается при 16 потоках, наибольше время выполнения программы достигается при 8 потоках. </w:t>
      </w:r>
    </w:p>
    <w:p w14:paraId="37320773" w14:textId="77777777" w:rsidR="00B9273C" w:rsidRDefault="00B9273C" w:rsidP="00B9273C">
      <w:r>
        <w:t xml:space="preserve">При фиксированных количестве потоков и количестве данных минимальное время выполнения достигается при 5 </w:t>
      </w:r>
      <w:r>
        <w:rPr>
          <w:lang w:val="en-US"/>
        </w:rPr>
        <w:t>MPI</w:t>
      </w:r>
      <w:r>
        <w:t xml:space="preserve">-процессов, а максимальное при 1 </w:t>
      </w:r>
      <w:r>
        <w:rPr>
          <w:lang w:val="en-US"/>
        </w:rPr>
        <w:t>MPI</w:t>
      </w:r>
      <w:r>
        <w:t>-процессе.</w:t>
      </w:r>
    </w:p>
    <w:p w14:paraId="7BCA969D" w14:textId="69327537" w:rsidR="0097642F" w:rsidRPr="00B9273C" w:rsidRDefault="00B9273C" w:rsidP="00B9273C">
      <w:r>
        <w:t xml:space="preserve">При фиксированных количестве процессов и потоков время выполнения программы увеличивается </w:t>
      </w:r>
      <w:r w:rsidR="00AC3151">
        <w:t>с увеличением количества данных.</w:t>
      </w:r>
      <w:r>
        <w:t xml:space="preserve"> </w:t>
      </w:r>
    </w:p>
    <w:p w14:paraId="260108C3" w14:textId="44CE25F3" w:rsidR="002A53BB" w:rsidRDefault="002A53BB" w:rsidP="003C54F5">
      <w:pPr>
        <w:pStyle w:val="1"/>
      </w:pPr>
      <w:bookmarkStart w:id="56" w:name="_Toc97373814"/>
      <w:r>
        <w:lastRenderedPageBreak/>
        <w:t>Вывод</w:t>
      </w:r>
      <w:bookmarkEnd w:id="56"/>
      <w:ins w:id="57" w:author="ant" w:date="2022-03-05T19:27:00Z">
        <w:r w:rsidR="005A0E35">
          <w:t>ы</w:t>
        </w:r>
      </w:ins>
    </w:p>
    <w:p w14:paraId="10B9E0E8" w14:textId="7772B75D" w:rsidR="002A53BB" w:rsidRPr="00AC3151" w:rsidRDefault="002A53BB" w:rsidP="002A53BB">
      <w:r>
        <w:t>В результате выполнения долгосрочного домашнего задания был</w:t>
      </w:r>
      <w:r w:rsidR="00AC3151">
        <w:t>и</w:t>
      </w:r>
      <w:r>
        <w:t xml:space="preserve"> изучен</w:t>
      </w:r>
      <w:r w:rsidR="00AC3151">
        <w:t>ы</w:t>
      </w:r>
      <w:r w:rsidR="008F34FC">
        <w:t xml:space="preserve"> технологи</w:t>
      </w:r>
      <w:r w:rsidR="00AC3151">
        <w:t>и</w:t>
      </w:r>
      <w:r w:rsidR="008F34FC">
        <w:t xml:space="preserve"> параллельного программирования</w:t>
      </w:r>
      <w:r w:rsidR="00AC3151">
        <w:t xml:space="preserve"> </w:t>
      </w:r>
      <w:r w:rsidR="00AC3151">
        <w:rPr>
          <w:lang w:val="en-US"/>
        </w:rPr>
        <w:t>MPI</w:t>
      </w:r>
      <w:r w:rsidR="008F34FC">
        <w:t xml:space="preserve"> </w:t>
      </w:r>
      <w:r w:rsidR="00AC3151">
        <w:t xml:space="preserve">и </w:t>
      </w:r>
      <w:r>
        <w:rPr>
          <w:lang w:val="en-US"/>
        </w:rPr>
        <w:t>OpenMP</w:t>
      </w:r>
      <w:r w:rsidRPr="002A53BB">
        <w:t xml:space="preserve">. </w:t>
      </w:r>
      <w:r>
        <w:t xml:space="preserve">Была разработана программа на языке программирования С++ для вычисления произведения </w:t>
      </w:r>
      <w:r w:rsidR="00DA4BEF">
        <w:t>матриц. Была осуществлена оцен</w:t>
      </w:r>
      <w:r w:rsidR="008F34FC">
        <w:t>к</w:t>
      </w:r>
      <w:r w:rsidR="00DA4BEF">
        <w:t>а вычислительн</w:t>
      </w:r>
      <w:r w:rsidR="008F34FC">
        <w:t>ой</w:t>
      </w:r>
      <w:r w:rsidR="00DA4BEF">
        <w:t xml:space="preserve"> и коммуникационн</w:t>
      </w:r>
      <w:r w:rsidR="008F34FC">
        <w:t>ой</w:t>
      </w:r>
      <w:r w:rsidR="00DA4BEF">
        <w:t xml:space="preserve"> сложност</w:t>
      </w:r>
      <w:r w:rsidR="008F34FC">
        <w:t>ей</w:t>
      </w:r>
      <w:r w:rsidR="00DA4BEF">
        <w:t xml:space="preserve"> </w:t>
      </w:r>
      <w:r w:rsidR="00AC3151">
        <w:t xml:space="preserve">ленточного </w:t>
      </w:r>
      <w:r w:rsidR="00DA4BEF">
        <w:t>алгоритма</w:t>
      </w:r>
      <w:r w:rsidR="008F34FC">
        <w:t xml:space="preserve"> перемножения </w:t>
      </w:r>
      <w:r w:rsidR="00625347">
        <w:t xml:space="preserve">квадратных </w:t>
      </w:r>
      <w:r w:rsidR="008F34FC">
        <w:t>матриц</w:t>
      </w:r>
      <w:r w:rsidR="00DA4BEF">
        <w:t xml:space="preserve">. </w:t>
      </w:r>
      <w:r w:rsidR="002D1572">
        <w:t>И</w:t>
      </w:r>
      <w:r w:rsidR="00DA4BEF">
        <w:t xml:space="preserve">сследована зависимость времени выполнения программы от размера </w:t>
      </w:r>
      <w:r w:rsidR="008F34FC">
        <w:t>матриц</w:t>
      </w:r>
      <w:r w:rsidR="00AC3151">
        <w:t>,</w:t>
      </w:r>
      <w:r w:rsidR="00DA4BEF">
        <w:t xml:space="preserve"> количеств</w:t>
      </w:r>
      <w:r w:rsidR="008F34FC">
        <w:t>а</w:t>
      </w:r>
      <w:r w:rsidR="00DA4BEF">
        <w:t xml:space="preserve"> потоков</w:t>
      </w:r>
      <w:r w:rsidR="00AC3151">
        <w:t xml:space="preserve"> и количества </w:t>
      </w:r>
      <w:r w:rsidR="00AC3151">
        <w:rPr>
          <w:lang w:val="en-US"/>
        </w:rPr>
        <w:t>MPI</w:t>
      </w:r>
      <w:r w:rsidR="00AC3151" w:rsidRPr="00AC3151">
        <w:t>-</w:t>
      </w:r>
      <w:r w:rsidR="00AC3151">
        <w:t>процессов.</w:t>
      </w:r>
    </w:p>
    <w:p w14:paraId="45F5E35F" w14:textId="2521274C" w:rsidR="00E537E2" w:rsidRPr="00AB1B89" w:rsidRDefault="00E537E2" w:rsidP="003C54F5">
      <w:pPr>
        <w:pStyle w:val="1"/>
      </w:pPr>
      <w:bookmarkStart w:id="58" w:name="_Toc97373815"/>
      <w:r>
        <w:lastRenderedPageBreak/>
        <w:t>Приложение</w:t>
      </w:r>
      <w:r w:rsidR="008F34FC">
        <w:t xml:space="preserve"> А И</w:t>
      </w:r>
      <w:r w:rsidR="002961FF">
        <w:t>сходный код программы</w:t>
      </w:r>
      <w:r w:rsidR="00C370AE">
        <w:t xml:space="preserve"> </w:t>
      </w:r>
      <w:proofErr w:type="spellStart"/>
      <w:r w:rsidR="00AB1B89">
        <w:rPr>
          <w:lang w:val="en-US"/>
        </w:rPr>
        <w:t>Multimatrix</w:t>
      </w:r>
      <w:bookmarkEnd w:id="58"/>
      <w:proofErr w:type="spellEnd"/>
    </w:p>
    <w:p w14:paraId="4C854B3F" w14:textId="4322C304" w:rsidR="00F85531" w:rsidRPr="00F85531" w:rsidRDefault="00DA4BEF" w:rsidP="00125B17">
      <w:r>
        <w:t xml:space="preserve">Листинг </w:t>
      </w:r>
      <w:r w:rsidR="008F34FC">
        <w:t>А.</w:t>
      </w:r>
      <w:r>
        <w:t xml:space="preserve">1 – исходный код программы </w:t>
      </w:r>
      <w:proofErr w:type="spellStart"/>
      <w:r>
        <w:rPr>
          <w:lang w:val="en-US"/>
        </w:rPr>
        <w:t>Mul</w:t>
      </w:r>
      <w:r w:rsidR="005C20D9">
        <w:rPr>
          <w:lang w:val="en-US"/>
        </w:rPr>
        <w:t>timatrix</w:t>
      </w:r>
      <w:proofErr w:type="spellEnd"/>
      <w:r w:rsidRPr="00DA4BEF">
        <w:t>.</w:t>
      </w:r>
      <w:proofErr w:type="spellStart"/>
      <w:r>
        <w:rPr>
          <w:lang w:val="en-US"/>
        </w:rPr>
        <w:t>cpp</w:t>
      </w:r>
      <w:proofErr w:type="spellEnd"/>
    </w:p>
    <w:p w14:paraId="30A491D2" w14:textId="77777777" w:rsidR="00F85531" w:rsidRPr="00521E40" w:rsidRDefault="00F85531" w:rsidP="005E5449">
      <w:pPr>
        <w:pStyle w:val="-732"/>
        <w:rPr>
          <w:lang w:val="ru-RU"/>
        </w:rPr>
      </w:pPr>
      <w:r w:rsidRPr="00521E40">
        <w:rPr>
          <w:lang w:val="ru-RU"/>
        </w:rPr>
        <w:t>/*</w:t>
      </w:r>
    </w:p>
    <w:p w14:paraId="347AE847" w14:textId="78A53E50" w:rsidR="00F85531" w:rsidRPr="00BF2A23" w:rsidRDefault="00F85531" w:rsidP="00F85531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Автор: </w:t>
      </w:r>
      <w:r w:rsidR="005C20D9">
        <w:rPr>
          <w:rFonts w:ascii="Courier New" w:hAnsi="Courier New" w:cs="Courier New"/>
          <w:sz w:val="24"/>
          <w:szCs w:val="24"/>
        </w:rPr>
        <w:t>Алифьев Дмитрий</w:t>
      </w:r>
      <w:r w:rsidRPr="00BF2A23">
        <w:rPr>
          <w:rFonts w:ascii="Courier New" w:hAnsi="Courier New" w:cs="Courier New"/>
          <w:sz w:val="24"/>
          <w:szCs w:val="24"/>
        </w:rPr>
        <w:t xml:space="preserve"> - 3 группа</w:t>
      </w:r>
    </w:p>
    <w:p w14:paraId="6A2DAE1A" w14:textId="7F74DBA4" w:rsidR="00F85531" w:rsidRPr="005C20D9" w:rsidRDefault="00F85531" w:rsidP="00F85531">
      <w:pPr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BF2A23">
        <w:rPr>
          <w:rFonts w:ascii="Courier New" w:hAnsi="Courier New" w:cs="Courier New"/>
          <w:sz w:val="24"/>
          <w:szCs w:val="24"/>
        </w:rPr>
        <w:t>З</w:t>
      </w:r>
      <w:r>
        <w:rPr>
          <w:rFonts w:ascii="Courier New" w:hAnsi="Courier New" w:cs="Courier New"/>
          <w:sz w:val="24"/>
          <w:szCs w:val="24"/>
        </w:rPr>
        <w:t xml:space="preserve">адание </w:t>
      </w:r>
      <w:r w:rsidR="005C20D9">
        <w:rPr>
          <w:rFonts w:ascii="Courier New" w:hAnsi="Courier New" w:cs="Courier New"/>
          <w:sz w:val="24"/>
          <w:szCs w:val="24"/>
        </w:rPr>
        <w:t>27. Перемножение матриц с помощью ленточного алгоритма (</w:t>
      </w:r>
      <w:r w:rsidR="005C20D9">
        <w:rPr>
          <w:rFonts w:ascii="Courier New" w:hAnsi="Courier New" w:cs="Courier New"/>
          <w:sz w:val="24"/>
          <w:szCs w:val="24"/>
          <w:lang w:val="en-US"/>
        </w:rPr>
        <w:t>MPI</w:t>
      </w:r>
      <w:r w:rsidR="005C20D9" w:rsidRPr="005C20D9">
        <w:rPr>
          <w:rFonts w:ascii="Courier New" w:hAnsi="Courier New" w:cs="Courier New"/>
          <w:sz w:val="24"/>
          <w:szCs w:val="24"/>
        </w:rPr>
        <w:t>+</w:t>
      </w:r>
      <w:r w:rsidR="005C20D9">
        <w:rPr>
          <w:rFonts w:ascii="Courier New" w:hAnsi="Courier New" w:cs="Courier New"/>
          <w:sz w:val="24"/>
          <w:szCs w:val="24"/>
          <w:lang w:val="en-US"/>
        </w:rPr>
        <w:t>OpenMP</w:t>
      </w:r>
      <w:r w:rsidR="005C20D9" w:rsidRPr="005C20D9">
        <w:rPr>
          <w:rFonts w:ascii="Courier New" w:hAnsi="Courier New" w:cs="Courier New"/>
          <w:sz w:val="24"/>
          <w:szCs w:val="24"/>
        </w:rPr>
        <w:t>)</w:t>
      </w:r>
    </w:p>
    <w:p w14:paraId="757D1221" w14:textId="77777777" w:rsidR="00F85531" w:rsidRPr="00125B17" w:rsidRDefault="00F85531" w:rsidP="005E5449">
      <w:pPr>
        <w:pStyle w:val="-732"/>
      </w:pPr>
      <w:r w:rsidRPr="00125B17">
        <w:t>*/</w:t>
      </w:r>
    </w:p>
    <w:p w14:paraId="48F1EF36" w14:textId="77777777" w:rsidR="00125B17" w:rsidRDefault="00125B17" w:rsidP="00125B17">
      <w:pPr>
        <w:pStyle w:val="-732"/>
      </w:pPr>
      <w:r>
        <w:t>#include "</w:t>
      </w:r>
      <w:proofErr w:type="spellStart"/>
      <w:r>
        <w:t>mpi.h</w:t>
      </w:r>
      <w:proofErr w:type="spellEnd"/>
      <w:r>
        <w:t>"</w:t>
      </w:r>
    </w:p>
    <w:p w14:paraId="0472C0B7" w14:textId="77777777" w:rsidR="00125B17" w:rsidRDefault="00125B17" w:rsidP="00125B17">
      <w:pPr>
        <w:pStyle w:val="-732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157D4A4" w14:textId="77777777" w:rsidR="00125B17" w:rsidRDefault="00125B17" w:rsidP="00125B17">
      <w:pPr>
        <w:pStyle w:val="-732"/>
      </w:pPr>
      <w:r>
        <w:t>#include &lt;iostream&gt;</w:t>
      </w:r>
    </w:p>
    <w:p w14:paraId="61857F34" w14:textId="77777777" w:rsidR="00125B17" w:rsidRDefault="00125B17" w:rsidP="00125B17">
      <w:pPr>
        <w:pStyle w:val="-732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596DCFBF" w14:textId="77777777" w:rsidR="00125B17" w:rsidRDefault="00125B17" w:rsidP="00125B17">
      <w:pPr>
        <w:pStyle w:val="-732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4C7B4C4" w14:textId="77777777" w:rsidR="00125B17" w:rsidRDefault="00125B17" w:rsidP="00125B17">
      <w:pPr>
        <w:pStyle w:val="-732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5C6EAFFF" w14:textId="77777777" w:rsidR="00125B17" w:rsidRDefault="00125B17" w:rsidP="00125B17">
      <w:pPr>
        <w:pStyle w:val="-732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1D62BFF3" w14:textId="77777777" w:rsidR="00125B17" w:rsidRDefault="00125B17" w:rsidP="00125B17">
      <w:pPr>
        <w:pStyle w:val="-732"/>
      </w:pPr>
      <w:r>
        <w:t>using namespace std;</w:t>
      </w:r>
    </w:p>
    <w:p w14:paraId="706A9FD8" w14:textId="01588FC5" w:rsidR="00125B17" w:rsidRPr="00AB1B89" w:rsidRDefault="00AB1B89" w:rsidP="00125B17">
      <w:pPr>
        <w:pStyle w:val="-732"/>
        <w:rPr>
          <w:lang w:val="ru-RU"/>
        </w:rPr>
      </w:pPr>
      <w:r w:rsidRPr="006C0911">
        <w:rPr>
          <w:lang w:val="ru-RU"/>
        </w:rPr>
        <w:t>//</w:t>
      </w:r>
      <w:r w:rsidR="000326F6">
        <w:rPr>
          <w:lang w:val="ru-RU"/>
        </w:rPr>
        <w:t>Функция п</w:t>
      </w:r>
      <w:r>
        <w:rPr>
          <w:lang w:val="ru-RU"/>
        </w:rPr>
        <w:t>роверк</w:t>
      </w:r>
      <w:r w:rsidR="000326F6">
        <w:rPr>
          <w:lang w:val="ru-RU"/>
        </w:rPr>
        <w:t>и</w:t>
      </w:r>
      <w:r>
        <w:rPr>
          <w:lang w:val="ru-RU"/>
        </w:rPr>
        <w:t xml:space="preserve"> строки на </w:t>
      </w:r>
      <w:r w:rsidR="006C0911">
        <w:rPr>
          <w:lang w:val="ru-RU"/>
        </w:rPr>
        <w:t>вещественное число</w:t>
      </w:r>
    </w:p>
    <w:p w14:paraId="4583281D" w14:textId="77777777" w:rsidR="00125B17" w:rsidRDefault="00125B17" w:rsidP="00125B17">
      <w:pPr>
        <w:pStyle w:val="-732"/>
      </w:pPr>
      <w:proofErr w:type="gramStart"/>
      <w:r>
        <w:t>bool</w:t>
      </w:r>
      <w:proofErr w:type="gramEnd"/>
      <w:r>
        <w:t xml:space="preserve"> </w:t>
      </w:r>
      <w:proofErr w:type="spellStart"/>
      <w:r>
        <w:t>isNum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 s)</w:t>
      </w:r>
    </w:p>
    <w:p w14:paraId="53A6CA1C" w14:textId="77777777" w:rsidR="00125B17" w:rsidRDefault="00125B17" w:rsidP="00125B17">
      <w:pPr>
        <w:pStyle w:val="-732"/>
      </w:pPr>
      <w:r>
        <w:t>{</w:t>
      </w:r>
    </w:p>
    <w:p w14:paraId="40A46B64" w14:textId="77777777" w:rsidR="00125B17" w:rsidRDefault="00125B17" w:rsidP="00125B17">
      <w:pPr>
        <w:pStyle w:val="-732"/>
      </w:pPr>
      <w:r>
        <w:t xml:space="preserve">    </w:t>
      </w:r>
      <w:proofErr w:type="gramStart"/>
      <w:r>
        <w:t>string::</w:t>
      </w:r>
      <w:proofErr w:type="spellStart"/>
      <w:r>
        <w:t>const_iterator</w:t>
      </w:r>
      <w:proofErr w:type="spellEnd"/>
      <w:proofErr w:type="gramEnd"/>
      <w:r>
        <w:t xml:space="preserve"> it = </w:t>
      </w:r>
      <w:proofErr w:type="spellStart"/>
      <w:r>
        <w:t>s.begin</w:t>
      </w:r>
      <w:proofErr w:type="spellEnd"/>
      <w:r>
        <w:t>();</w:t>
      </w:r>
    </w:p>
    <w:p w14:paraId="7EB89F49" w14:textId="77777777" w:rsidR="00125B17" w:rsidRDefault="00125B17" w:rsidP="00125B17">
      <w:pPr>
        <w:pStyle w:val="-732"/>
      </w:pPr>
      <w:r>
        <w:t xml:space="preserve">    </w:t>
      </w:r>
      <w:proofErr w:type="gramStart"/>
      <w:r>
        <w:t>while</w:t>
      </w:r>
      <w:proofErr w:type="gramEnd"/>
      <w:r>
        <w:t xml:space="preserve"> (it != </w:t>
      </w:r>
      <w:proofErr w:type="spellStart"/>
      <w:r>
        <w:t>s.end</w:t>
      </w:r>
      <w:proofErr w:type="spellEnd"/>
      <w:r>
        <w:t>() &amp;&amp; (</w:t>
      </w:r>
      <w:proofErr w:type="spellStart"/>
      <w:r>
        <w:t>isdigit</w:t>
      </w:r>
      <w:proofErr w:type="spellEnd"/>
      <w:r>
        <w:t>(*it) || (*it)=='.')) ++it;</w:t>
      </w:r>
    </w:p>
    <w:p w14:paraId="0BC3AA0F" w14:textId="77777777" w:rsidR="00125B17" w:rsidRDefault="00125B17" w:rsidP="00125B17">
      <w:pPr>
        <w:pStyle w:val="-732"/>
      </w:pPr>
      <w:r>
        <w:t xml:space="preserve">    </w:t>
      </w:r>
      <w:proofErr w:type="gramStart"/>
      <w:r>
        <w:t>return !</w:t>
      </w:r>
      <w:proofErr w:type="spellStart"/>
      <w:proofErr w:type="gramEnd"/>
      <w:r>
        <w:t>s.empty</w:t>
      </w:r>
      <w:proofErr w:type="spellEnd"/>
      <w:r>
        <w:t xml:space="preserve">() &amp;&amp; it == </w:t>
      </w:r>
      <w:proofErr w:type="spellStart"/>
      <w:r>
        <w:t>s.end</w:t>
      </w:r>
      <w:proofErr w:type="spellEnd"/>
      <w:r>
        <w:t>();</w:t>
      </w:r>
    </w:p>
    <w:p w14:paraId="6C5FC2B6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>}</w:t>
      </w:r>
    </w:p>
    <w:p w14:paraId="30BDA1FA" w14:textId="661D10B0" w:rsidR="00125B17" w:rsidRPr="00AB1B89" w:rsidRDefault="00AB1B89" w:rsidP="00125B17">
      <w:pPr>
        <w:pStyle w:val="-732"/>
        <w:rPr>
          <w:lang w:val="ru-RU"/>
        </w:rPr>
      </w:pPr>
      <w:r w:rsidRPr="00AB1B89">
        <w:rPr>
          <w:lang w:val="ru-RU"/>
        </w:rPr>
        <w:t xml:space="preserve">// </w:t>
      </w:r>
      <w:r w:rsidR="000326F6">
        <w:rPr>
          <w:lang w:val="ru-RU"/>
        </w:rPr>
        <w:t>Функция п</w:t>
      </w:r>
      <w:r>
        <w:rPr>
          <w:lang w:val="ru-RU"/>
        </w:rPr>
        <w:t>роверк</w:t>
      </w:r>
      <w:r w:rsidR="000326F6">
        <w:rPr>
          <w:lang w:val="ru-RU"/>
        </w:rPr>
        <w:t>и</w:t>
      </w:r>
      <w:r w:rsidRPr="00AB1B89">
        <w:rPr>
          <w:lang w:val="ru-RU"/>
        </w:rPr>
        <w:t xml:space="preserve"> </w:t>
      </w:r>
      <w:r>
        <w:rPr>
          <w:lang w:val="ru-RU"/>
        </w:rPr>
        <w:t>строки</w:t>
      </w:r>
      <w:r w:rsidRPr="00AB1B89">
        <w:rPr>
          <w:lang w:val="ru-RU"/>
        </w:rPr>
        <w:t xml:space="preserve"> </w:t>
      </w:r>
      <w:r>
        <w:rPr>
          <w:lang w:val="ru-RU"/>
        </w:rPr>
        <w:t>на</w:t>
      </w:r>
      <w:r w:rsidRPr="00AB1B89">
        <w:rPr>
          <w:lang w:val="ru-RU"/>
        </w:rPr>
        <w:t xml:space="preserve"> </w:t>
      </w:r>
      <w:r>
        <w:rPr>
          <w:lang w:val="ru-RU"/>
        </w:rPr>
        <w:t>целое число</w:t>
      </w:r>
    </w:p>
    <w:p w14:paraId="75FBAFFC" w14:textId="77777777" w:rsidR="00125B17" w:rsidRDefault="00125B17" w:rsidP="00125B17">
      <w:pPr>
        <w:pStyle w:val="-732"/>
      </w:pPr>
      <w:proofErr w:type="gramStart"/>
      <w:r>
        <w:t>bool</w:t>
      </w:r>
      <w:proofErr w:type="gramEnd"/>
      <w:r>
        <w:t xml:space="preserve"> </w:t>
      </w:r>
      <w:proofErr w:type="spellStart"/>
      <w:r>
        <w:t>isInt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 s)</w:t>
      </w:r>
    </w:p>
    <w:p w14:paraId="539B5147" w14:textId="77777777" w:rsidR="00125B17" w:rsidRDefault="00125B17" w:rsidP="00125B17">
      <w:pPr>
        <w:pStyle w:val="-732"/>
      </w:pPr>
      <w:r>
        <w:t>{</w:t>
      </w:r>
    </w:p>
    <w:p w14:paraId="0889FF04" w14:textId="77777777" w:rsidR="00125B17" w:rsidRDefault="00125B17" w:rsidP="00125B17">
      <w:pPr>
        <w:pStyle w:val="-732"/>
      </w:pPr>
      <w:r>
        <w:t xml:space="preserve">    </w:t>
      </w:r>
      <w:proofErr w:type="gramStart"/>
      <w:r>
        <w:t>string::</w:t>
      </w:r>
      <w:proofErr w:type="spellStart"/>
      <w:r>
        <w:t>const_iterator</w:t>
      </w:r>
      <w:proofErr w:type="spellEnd"/>
      <w:proofErr w:type="gramEnd"/>
      <w:r>
        <w:t xml:space="preserve"> it = </w:t>
      </w:r>
      <w:proofErr w:type="spellStart"/>
      <w:r>
        <w:t>s.begin</w:t>
      </w:r>
      <w:proofErr w:type="spellEnd"/>
      <w:r>
        <w:t>();</w:t>
      </w:r>
    </w:p>
    <w:p w14:paraId="3108F759" w14:textId="77777777" w:rsidR="00125B17" w:rsidRDefault="00125B17" w:rsidP="00125B17">
      <w:pPr>
        <w:pStyle w:val="-732"/>
      </w:pPr>
      <w:r>
        <w:t xml:space="preserve">    </w:t>
      </w:r>
      <w:proofErr w:type="gramStart"/>
      <w:r>
        <w:t>while</w:t>
      </w:r>
      <w:proofErr w:type="gramEnd"/>
      <w:r>
        <w:t xml:space="preserve"> (it != </w:t>
      </w:r>
      <w:proofErr w:type="spellStart"/>
      <w:r>
        <w:t>s.end</w:t>
      </w:r>
      <w:proofErr w:type="spellEnd"/>
      <w:r>
        <w:t>() &amp;&amp; (</w:t>
      </w:r>
      <w:proofErr w:type="spellStart"/>
      <w:r>
        <w:t>isdigit</w:t>
      </w:r>
      <w:proofErr w:type="spellEnd"/>
      <w:r>
        <w:t>(*it) )) ++it;</w:t>
      </w:r>
    </w:p>
    <w:p w14:paraId="4005E254" w14:textId="77777777" w:rsidR="00125B17" w:rsidRDefault="00125B17" w:rsidP="00125B17">
      <w:pPr>
        <w:pStyle w:val="-732"/>
      </w:pPr>
      <w:r>
        <w:t xml:space="preserve">    </w:t>
      </w:r>
      <w:proofErr w:type="gramStart"/>
      <w:r>
        <w:t>return !</w:t>
      </w:r>
      <w:proofErr w:type="spellStart"/>
      <w:proofErr w:type="gramEnd"/>
      <w:r>
        <w:t>s.empty</w:t>
      </w:r>
      <w:proofErr w:type="spellEnd"/>
      <w:r>
        <w:t xml:space="preserve">() &amp;&amp; it == </w:t>
      </w:r>
      <w:proofErr w:type="spellStart"/>
      <w:r>
        <w:t>s.end</w:t>
      </w:r>
      <w:proofErr w:type="spellEnd"/>
      <w:r>
        <w:t>();</w:t>
      </w:r>
    </w:p>
    <w:p w14:paraId="3CC897EB" w14:textId="03ED4E61" w:rsidR="00125B17" w:rsidRDefault="00125B17" w:rsidP="00125B17">
      <w:pPr>
        <w:pStyle w:val="-732"/>
        <w:rPr>
          <w:lang w:val="ru-RU"/>
        </w:rPr>
      </w:pPr>
      <w:r w:rsidRPr="00125B17">
        <w:rPr>
          <w:lang w:val="ru-RU"/>
        </w:rPr>
        <w:t>}</w:t>
      </w:r>
    </w:p>
    <w:p w14:paraId="41E48274" w14:textId="435C459B" w:rsidR="00AB1B89" w:rsidRPr="00AB1B89" w:rsidRDefault="00AB1B89" w:rsidP="00125B17">
      <w:pPr>
        <w:pStyle w:val="-732"/>
        <w:rPr>
          <w:lang w:val="ru-RU"/>
        </w:rPr>
      </w:pPr>
      <w:r w:rsidRPr="00AB1B89">
        <w:rPr>
          <w:lang w:val="ru-RU"/>
        </w:rPr>
        <w:t>//</w:t>
      </w:r>
      <w:r w:rsidR="000326F6">
        <w:rPr>
          <w:lang w:val="ru-RU"/>
        </w:rPr>
        <w:t>Функция ч</w:t>
      </w:r>
      <w:r>
        <w:rPr>
          <w:lang w:val="ru-RU"/>
        </w:rPr>
        <w:t>тени</w:t>
      </w:r>
      <w:r w:rsidR="000326F6">
        <w:rPr>
          <w:lang w:val="ru-RU"/>
        </w:rPr>
        <w:t>я</w:t>
      </w:r>
      <w:r w:rsidRPr="00AB1B89">
        <w:rPr>
          <w:lang w:val="ru-RU"/>
        </w:rPr>
        <w:t xml:space="preserve"> </w:t>
      </w:r>
      <w:r>
        <w:rPr>
          <w:lang w:val="ru-RU"/>
        </w:rPr>
        <w:t>ленты из файл</w:t>
      </w:r>
      <w:r w:rsidR="006C0911">
        <w:rPr>
          <w:lang w:val="ru-RU"/>
        </w:rPr>
        <w:t>а</w:t>
      </w:r>
      <w:r>
        <w:rPr>
          <w:lang w:val="ru-RU"/>
        </w:rPr>
        <w:t xml:space="preserve"> в зависимости от ранга процесса</w:t>
      </w:r>
    </w:p>
    <w:p w14:paraId="46048EF3" w14:textId="77777777" w:rsidR="00125B17" w:rsidRDefault="00125B17" w:rsidP="00125B17">
      <w:pPr>
        <w:pStyle w:val="-732"/>
      </w:pPr>
      <w:proofErr w:type="gramStart"/>
      <w:r>
        <w:t>bool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>(</w:t>
      </w:r>
      <w:proofErr w:type="spellStart"/>
      <w:r>
        <w:t>ifstream</w:t>
      </w:r>
      <w:proofErr w:type="spellEnd"/>
      <w:r>
        <w:t xml:space="preserve"> &amp;in, double * </w:t>
      </w:r>
      <w:proofErr w:type="spellStart"/>
      <w:r>
        <w:t>mass,double</w:t>
      </w:r>
      <w:proofErr w:type="spellEnd"/>
      <w:r>
        <w:t xml:space="preserve"> *mass2,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proc,int</w:t>
      </w:r>
      <w:proofErr w:type="spellEnd"/>
      <w:r>
        <w:t xml:space="preserve"> rank){</w:t>
      </w:r>
    </w:p>
    <w:p w14:paraId="37ECDD57" w14:textId="77777777" w:rsidR="00125B17" w:rsidRDefault="00125B17" w:rsidP="00125B17">
      <w:pPr>
        <w:pStyle w:val="-732"/>
      </w:pPr>
      <w:r>
        <w:tab/>
      </w:r>
    </w:p>
    <w:p w14:paraId="14F41D03" w14:textId="77777777" w:rsidR="00125B17" w:rsidRDefault="00125B17" w:rsidP="00125B17">
      <w:pPr>
        <w:pStyle w:val="-732"/>
      </w:pPr>
      <w:r>
        <w:tab/>
        <w:t>string line;</w:t>
      </w:r>
    </w:p>
    <w:p w14:paraId="7409BDB9" w14:textId="77777777" w:rsidR="00125B17" w:rsidRDefault="00125B17" w:rsidP="00125B17">
      <w:pPr>
        <w:pStyle w:val="-732"/>
      </w:pPr>
      <w:r>
        <w:tab/>
      </w:r>
      <w:proofErr w:type="spellStart"/>
      <w:r>
        <w:t>const</w:t>
      </w:r>
      <w:proofErr w:type="spellEnd"/>
      <w:r>
        <w:t xml:space="preserve"> char </w:t>
      </w:r>
      <w:proofErr w:type="spellStart"/>
      <w:r>
        <w:t>delim</w:t>
      </w:r>
      <w:proofErr w:type="spellEnd"/>
      <w:r>
        <w:t xml:space="preserve"> = ' ';</w:t>
      </w:r>
    </w:p>
    <w:p w14:paraId="34C066E8" w14:textId="4B6D85DA" w:rsidR="00125B17" w:rsidRPr="00D77FD0" w:rsidRDefault="00125B17" w:rsidP="00125B17">
      <w:pPr>
        <w:pStyle w:val="-732"/>
      </w:pPr>
      <w:r>
        <w:tab/>
        <w:t>string</w:t>
      </w:r>
      <w:r w:rsidRPr="00D77FD0">
        <w:t xml:space="preserve"> </w:t>
      </w:r>
      <w:r>
        <w:t>item</w:t>
      </w:r>
      <w:r w:rsidRPr="00D77FD0">
        <w:t>;</w:t>
      </w:r>
    </w:p>
    <w:p w14:paraId="43B4EB64" w14:textId="5653BAC7" w:rsidR="00CD457F" w:rsidRPr="00D77FD0" w:rsidRDefault="00CD457F" w:rsidP="00125B17">
      <w:pPr>
        <w:pStyle w:val="-732"/>
      </w:pPr>
      <w:r w:rsidRPr="00D77FD0">
        <w:tab/>
      </w:r>
      <w:r>
        <w:t xml:space="preserve">// </w:t>
      </w:r>
      <w:r>
        <w:rPr>
          <w:lang w:val="ru-RU"/>
        </w:rPr>
        <w:t>Чтение</w:t>
      </w:r>
      <w:r w:rsidRPr="00D77FD0">
        <w:t xml:space="preserve"> </w:t>
      </w:r>
      <w:r>
        <w:rPr>
          <w:lang w:val="ru-RU"/>
        </w:rPr>
        <w:t>матрицы</w:t>
      </w:r>
      <w:r w:rsidRPr="00D77FD0">
        <w:t xml:space="preserve"> </w:t>
      </w:r>
      <w:r>
        <w:rPr>
          <w:lang w:val="ru-RU"/>
        </w:rPr>
        <w:t>А</w:t>
      </w:r>
    </w:p>
    <w:p w14:paraId="5438A021" w14:textId="77777777" w:rsidR="00125B17" w:rsidRPr="00D77FD0" w:rsidRDefault="00125B17" w:rsidP="00125B17">
      <w:pPr>
        <w:pStyle w:val="-732"/>
      </w:pPr>
      <w:r w:rsidRPr="00D77FD0">
        <w:tab/>
      </w:r>
      <w:proofErr w:type="gramStart"/>
      <w:r>
        <w:t>if</w:t>
      </w:r>
      <w:r w:rsidRPr="00D77FD0">
        <w:t>(</w:t>
      </w:r>
      <w:proofErr w:type="gramEnd"/>
      <w:r>
        <w:t>in</w:t>
      </w:r>
      <w:r w:rsidRPr="00D77FD0">
        <w:t>){</w:t>
      </w:r>
    </w:p>
    <w:p w14:paraId="678565B5" w14:textId="77777777" w:rsidR="00125B17" w:rsidRDefault="00125B17" w:rsidP="00125B17">
      <w:pPr>
        <w:pStyle w:val="-732"/>
      </w:pPr>
      <w:r w:rsidRPr="00D77FD0">
        <w:tab/>
      </w:r>
      <w:r w:rsidRPr="00D77FD0"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 i &lt; rank; i++){</w:t>
      </w:r>
    </w:p>
    <w:p w14:paraId="039BAFC4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in,line</w:t>
      </w:r>
      <w:proofErr w:type="spellEnd"/>
      <w:r>
        <w:t>);</w:t>
      </w:r>
    </w:p>
    <w:p w14:paraId="06B2B1F9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proofErr w:type="gramStart"/>
      <w:r>
        <w:t>line.clear</w:t>
      </w:r>
      <w:proofErr w:type="spellEnd"/>
      <w:r>
        <w:t>(</w:t>
      </w:r>
      <w:proofErr w:type="gramEnd"/>
      <w:r>
        <w:t>);</w:t>
      </w:r>
    </w:p>
    <w:p w14:paraId="106240AD" w14:textId="77777777" w:rsidR="00125B17" w:rsidRPr="00521E40" w:rsidRDefault="00125B17" w:rsidP="00125B17">
      <w:pPr>
        <w:pStyle w:val="-732"/>
      </w:pPr>
      <w:r>
        <w:tab/>
      </w:r>
      <w:r>
        <w:tab/>
      </w:r>
      <w:r w:rsidRPr="00521E40">
        <w:t>}</w:t>
      </w:r>
    </w:p>
    <w:p w14:paraId="5C67C940" w14:textId="77777777" w:rsidR="00125B17" w:rsidRPr="00521E40" w:rsidRDefault="00125B17" w:rsidP="00125B17">
      <w:pPr>
        <w:pStyle w:val="-732"/>
      </w:pPr>
      <w:r w:rsidRPr="00521E40">
        <w:lastRenderedPageBreak/>
        <w:tab/>
      </w:r>
      <w:r w:rsidRPr="00521E40">
        <w:tab/>
      </w:r>
      <w:proofErr w:type="spellStart"/>
      <w:proofErr w:type="gramStart"/>
      <w:r>
        <w:t>getline</w:t>
      </w:r>
      <w:proofErr w:type="spellEnd"/>
      <w:r w:rsidRPr="00521E40">
        <w:t>(</w:t>
      </w:r>
      <w:proofErr w:type="spellStart"/>
      <w:proofErr w:type="gramEnd"/>
      <w:r>
        <w:t>in</w:t>
      </w:r>
      <w:r w:rsidRPr="00521E40">
        <w:t>,</w:t>
      </w:r>
      <w:r>
        <w:t>line</w:t>
      </w:r>
      <w:proofErr w:type="spellEnd"/>
      <w:r w:rsidRPr="00521E40">
        <w:t>);</w:t>
      </w:r>
    </w:p>
    <w:p w14:paraId="14A08C45" w14:textId="77777777" w:rsidR="00125B17" w:rsidRDefault="00125B17" w:rsidP="00125B17">
      <w:pPr>
        <w:pStyle w:val="-732"/>
      </w:pPr>
      <w:r w:rsidRPr="00521E40">
        <w:tab/>
      </w:r>
      <w:r w:rsidRPr="00521E40">
        <w:tab/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(line);</w:t>
      </w:r>
    </w:p>
    <w:p w14:paraId="6E31FBBF" w14:textId="77777777" w:rsidR="00125B17" w:rsidRPr="00D77FD0" w:rsidRDefault="00125B17" w:rsidP="00125B17">
      <w:pPr>
        <w:pStyle w:val="-732"/>
      </w:pPr>
      <w:r>
        <w:tab/>
      </w:r>
      <w:r>
        <w:tab/>
      </w:r>
      <w:proofErr w:type="spellStart"/>
      <w:r>
        <w:t>int</w:t>
      </w:r>
      <w:proofErr w:type="spellEnd"/>
      <w:r w:rsidRPr="00D77FD0">
        <w:t xml:space="preserve"> </w:t>
      </w:r>
      <w:r>
        <w:t>i</w:t>
      </w:r>
      <w:r w:rsidRPr="00D77FD0">
        <w:t xml:space="preserve"> = 0;</w:t>
      </w:r>
    </w:p>
    <w:p w14:paraId="52C33E24" w14:textId="77777777" w:rsidR="00125B17" w:rsidRDefault="00125B17" w:rsidP="00125B17">
      <w:pPr>
        <w:pStyle w:val="-732"/>
      </w:pPr>
      <w:r w:rsidRPr="00D77FD0">
        <w:tab/>
      </w:r>
      <w:r w:rsidRPr="00D77FD0"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ss,item,delim</w:t>
      </w:r>
      <w:proofErr w:type="spellEnd"/>
      <w:r>
        <w:t>))</w:t>
      </w:r>
    </w:p>
    <w:p w14:paraId="2733DD92" w14:textId="77777777" w:rsidR="00125B17" w:rsidRDefault="00125B17" w:rsidP="00125B17">
      <w:pPr>
        <w:pStyle w:val="-732"/>
      </w:pPr>
      <w:r>
        <w:tab/>
      </w:r>
      <w:r>
        <w:tab/>
        <w:t>{</w:t>
      </w:r>
    </w:p>
    <w:p w14:paraId="0BC7F280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isNum</w:t>
      </w:r>
      <w:proofErr w:type="spellEnd"/>
      <w:r>
        <w:t>(item)){</w:t>
      </w:r>
    </w:p>
    <w:p w14:paraId="10AEBE6B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 element in file at [%d] [%d] in matrix A\n",</w:t>
      </w:r>
      <w:proofErr w:type="spellStart"/>
      <w:r>
        <w:t>rank,i</w:t>
      </w:r>
      <w:proofErr w:type="spellEnd"/>
      <w:r>
        <w:t>);</w:t>
      </w:r>
    </w:p>
    <w:p w14:paraId="1ACBBEE7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>return false;</w:t>
      </w:r>
    </w:p>
    <w:p w14:paraId="156767F5" w14:textId="77777777" w:rsidR="00125B17" w:rsidRDefault="00125B17" w:rsidP="00125B17">
      <w:pPr>
        <w:pStyle w:val="-732"/>
      </w:pPr>
      <w:r>
        <w:tab/>
      </w:r>
      <w:r>
        <w:tab/>
      </w:r>
      <w:r>
        <w:tab/>
        <w:t>}</w:t>
      </w:r>
    </w:p>
    <w:p w14:paraId="3B0BD2C8" w14:textId="77777777" w:rsidR="00125B17" w:rsidRDefault="00125B17" w:rsidP="00125B17">
      <w:pPr>
        <w:pStyle w:val="-732"/>
      </w:pPr>
      <w:r>
        <w:tab/>
      </w:r>
      <w:r>
        <w:tab/>
      </w:r>
      <w:r>
        <w:tab/>
        <w:t xml:space="preserve">double value = </w:t>
      </w:r>
      <w:proofErr w:type="spellStart"/>
      <w:r>
        <w:t>stod</w:t>
      </w:r>
      <w:proofErr w:type="spellEnd"/>
      <w:r>
        <w:t>(item);</w:t>
      </w:r>
    </w:p>
    <w:p w14:paraId="4FA22603" w14:textId="77777777" w:rsidR="00125B17" w:rsidRPr="00D77FD0" w:rsidRDefault="00125B17" w:rsidP="00125B17">
      <w:pPr>
        <w:pStyle w:val="-732"/>
      </w:pPr>
      <w:r>
        <w:tab/>
      </w:r>
      <w:r>
        <w:tab/>
      </w:r>
      <w:r>
        <w:tab/>
        <w:t>mass</w:t>
      </w:r>
      <w:r w:rsidRPr="00D77FD0">
        <w:t>[</w:t>
      </w:r>
      <w:r>
        <w:t>i</w:t>
      </w:r>
      <w:r w:rsidRPr="00D77FD0">
        <w:t xml:space="preserve">] = </w:t>
      </w:r>
      <w:r>
        <w:t>value</w:t>
      </w:r>
      <w:r w:rsidRPr="00D77FD0">
        <w:t>;</w:t>
      </w:r>
    </w:p>
    <w:p w14:paraId="1A991563" w14:textId="77777777" w:rsidR="00125B17" w:rsidRPr="00D77FD0" w:rsidRDefault="00125B17" w:rsidP="00125B17">
      <w:pPr>
        <w:pStyle w:val="-732"/>
      </w:pPr>
      <w:r w:rsidRPr="00D77FD0">
        <w:tab/>
      </w:r>
      <w:r w:rsidRPr="00D77FD0">
        <w:tab/>
      </w:r>
      <w:r w:rsidRPr="00D77FD0">
        <w:tab/>
      </w:r>
      <w:r>
        <w:t>i</w:t>
      </w:r>
      <w:r w:rsidRPr="00D77FD0">
        <w:t>++;</w:t>
      </w:r>
    </w:p>
    <w:p w14:paraId="1E23CBD6" w14:textId="50D56921" w:rsidR="00125B17" w:rsidRPr="00D77FD0" w:rsidRDefault="00125B17" w:rsidP="00125B17">
      <w:pPr>
        <w:pStyle w:val="-732"/>
      </w:pPr>
      <w:r w:rsidRPr="00D77FD0">
        <w:tab/>
      </w:r>
      <w:r w:rsidRPr="00D77FD0">
        <w:tab/>
        <w:t>}</w:t>
      </w:r>
    </w:p>
    <w:p w14:paraId="5E4F8351" w14:textId="77777777" w:rsidR="00125B17" w:rsidRDefault="00125B17" w:rsidP="00125B17">
      <w:pPr>
        <w:pStyle w:val="-732"/>
      </w:pPr>
      <w:r w:rsidRPr="00D77FD0">
        <w:tab/>
      </w:r>
      <w:r w:rsidRPr="00D77FD0"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rank; i &lt; proc; i ++){</w:t>
      </w:r>
    </w:p>
    <w:p w14:paraId="2B6DAB92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in,line</w:t>
      </w:r>
      <w:proofErr w:type="spellEnd"/>
      <w:r>
        <w:t>);</w:t>
      </w:r>
    </w:p>
    <w:p w14:paraId="295BBE28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proofErr w:type="gramStart"/>
      <w:r>
        <w:t>line.clear</w:t>
      </w:r>
      <w:proofErr w:type="spellEnd"/>
      <w:r>
        <w:t>(</w:t>
      </w:r>
      <w:proofErr w:type="gramEnd"/>
      <w:r>
        <w:t>);</w:t>
      </w:r>
    </w:p>
    <w:p w14:paraId="30E7AFFD" w14:textId="25534962" w:rsidR="00125B17" w:rsidRPr="00CD457F" w:rsidRDefault="00125B17" w:rsidP="00125B17">
      <w:pPr>
        <w:pStyle w:val="-732"/>
      </w:pPr>
      <w:r>
        <w:tab/>
      </w:r>
      <w:r>
        <w:tab/>
      </w:r>
      <w:r w:rsidRPr="00521E40">
        <w:t>}</w:t>
      </w:r>
    </w:p>
    <w:p w14:paraId="435759F9" w14:textId="65314F24" w:rsidR="00125B17" w:rsidRDefault="00125B17" w:rsidP="00125B17">
      <w:pPr>
        <w:pStyle w:val="-732"/>
      </w:pPr>
      <w:r w:rsidRPr="00521E40">
        <w:tab/>
      </w:r>
      <w:r w:rsidRPr="00521E40">
        <w:tab/>
      </w:r>
      <w:proofErr w:type="spellStart"/>
      <w:proofErr w:type="gramStart"/>
      <w:r>
        <w:t>getline</w:t>
      </w:r>
      <w:proofErr w:type="spellEnd"/>
      <w:r w:rsidRPr="00521E40">
        <w:t>(</w:t>
      </w:r>
      <w:proofErr w:type="spellStart"/>
      <w:proofErr w:type="gramEnd"/>
      <w:r>
        <w:t>in</w:t>
      </w:r>
      <w:r w:rsidRPr="00521E40">
        <w:t>,</w:t>
      </w:r>
      <w:r>
        <w:t>line</w:t>
      </w:r>
      <w:proofErr w:type="spellEnd"/>
      <w:r w:rsidRPr="00521E40">
        <w:t>);</w:t>
      </w:r>
    </w:p>
    <w:p w14:paraId="2FB5F2AB" w14:textId="59F74005" w:rsidR="00CD457F" w:rsidRPr="00D77FD0" w:rsidRDefault="00CD457F" w:rsidP="00125B17">
      <w:pPr>
        <w:pStyle w:val="-732"/>
      </w:pPr>
      <w:r>
        <w:tab/>
      </w:r>
      <w:r>
        <w:tab/>
        <w:t>//</w:t>
      </w:r>
      <w:r>
        <w:rPr>
          <w:lang w:val="ru-RU"/>
        </w:rPr>
        <w:t>Чтение</w:t>
      </w:r>
      <w:r w:rsidRPr="00D77FD0">
        <w:t xml:space="preserve"> </w:t>
      </w:r>
      <w:r>
        <w:rPr>
          <w:lang w:val="ru-RU"/>
        </w:rPr>
        <w:t>матрицы</w:t>
      </w:r>
      <w:r w:rsidRPr="00D77FD0">
        <w:t xml:space="preserve"> </w:t>
      </w:r>
      <w:r>
        <w:rPr>
          <w:lang w:val="ru-RU"/>
        </w:rPr>
        <w:t>В</w:t>
      </w:r>
    </w:p>
    <w:p w14:paraId="09236FDD" w14:textId="77777777" w:rsidR="00125B17" w:rsidRDefault="00125B17" w:rsidP="00125B17">
      <w:pPr>
        <w:pStyle w:val="-732"/>
      </w:pPr>
      <w:r w:rsidRPr="00521E40">
        <w:tab/>
      </w:r>
      <w:r w:rsidRPr="00521E40">
        <w:tab/>
      </w:r>
      <w:r>
        <w:t>double *</w:t>
      </w:r>
      <w:proofErr w:type="spellStart"/>
      <w:r>
        <w:t>tmp</w:t>
      </w:r>
      <w:proofErr w:type="spellEnd"/>
      <w:r>
        <w:t xml:space="preserve"> = new double[proc];</w:t>
      </w:r>
    </w:p>
    <w:p w14:paraId="2F8732EC" w14:textId="77777777" w:rsidR="00125B17" w:rsidRDefault="00125B17" w:rsidP="00125B17">
      <w:pPr>
        <w:pStyle w:val="-732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 i &lt; proc; i++){</w:t>
      </w:r>
    </w:p>
    <w:p w14:paraId="70B96611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in,line</w:t>
      </w:r>
      <w:proofErr w:type="spellEnd"/>
      <w:r>
        <w:t>);</w:t>
      </w:r>
    </w:p>
    <w:p w14:paraId="138D8E51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ss1(line);</w:t>
      </w:r>
    </w:p>
    <w:p w14:paraId="389981E2" w14:textId="77777777" w:rsidR="00125B17" w:rsidRDefault="00125B17" w:rsidP="00125B17">
      <w:pPr>
        <w:pStyle w:val="-732"/>
      </w:pPr>
      <w:r>
        <w:tab/>
      </w:r>
      <w:r>
        <w:tab/>
      </w:r>
      <w:r>
        <w:tab/>
        <w:t>int j = 0;</w:t>
      </w:r>
    </w:p>
    <w:p w14:paraId="74188760" w14:textId="073305AE" w:rsidR="00125B17" w:rsidRPr="00D77FD0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 w:rsidRPr="00D77FD0">
        <w:t xml:space="preserve"> (</w:t>
      </w:r>
      <w:proofErr w:type="spellStart"/>
      <w:r>
        <w:t>getline</w:t>
      </w:r>
      <w:proofErr w:type="spellEnd"/>
      <w:r w:rsidRPr="00D77FD0">
        <w:t>(</w:t>
      </w:r>
      <w:r>
        <w:t>ss</w:t>
      </w:r>
      <w:r w:rsidRPr="00D77FD0">
        <w:t>1,</w:t>
      </w:r>
      <w:r>
        <w:t>item</w:t>
      </w:r>
      <w:r w:rsidRPr="00D77FD0">
        <w:t>,</w:t>
      </w:r>
      <w:r>
        <w:t>delim</w:t>
      </w:r>
      <w:r w:rsidRPr="00D77FD0">
        <w:t xml:space="preserve">)) </w:t>
      </w:r>
    </w:p>
    <w:p w14:paraId="6C0E6AA1" w14:textId="77777777" w:rsidR="00125B17" w:rsidRDefault="00125B17" w:rsidP="00125B17">
      <w:pPr>
        <w:pStyle w:val="-732"/>
      </w:pPr>
      <w:r w:rsidRPr="00D77FD0">
        <w:tab/>
      </w:r>
      <w:r w:rsidRPr="00D77FD0">
        <w:tab/>
      </w:r>
      <w:r w:rsidRPr="00D77FD0">
        <w:tab/>
      </w:r>
      <w:r>
        <w:t>{</w:t>
      </w:r>
    </w:p>
    <w:p w14:paraId="001D8CF7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isNum</w:t>
      </w:r>
      <w:proofErr w:type="spellEnd"/>
      <w:r>
        <w:t>(item)){</w:t>
      </w:r>
    </w:p>
    <w:p w14:paraId="08B5978E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 element in file at [%d] [%d] in matrix B\n",</w:t>
      </w:r>
      <w:proofErr w:type="spellStart"/>
      <w:r>
        <w:t>i,j</w:t>
      </w:r>
      <w:proofErr w:type="spellEnd"/>
      <w:r>
        <w:t>);</w:t>
      </w:r>
    </w:p>
    <w:p w14:paraId="3983E26D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14:paraId="13924E87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>}</w:t>
      </w:r>
    </w:p>
    <w:p w14:paraId="6EDB3A8D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 xml:space="preserve">double value = </w:t>
      </w:r>
      <w:proofErr w:type="spellStart"/>
      <w:r>
        <w:t>stod</w:t>
      </w:r>
      <w:proofErr w:type="spellEnd"/>
      <w:r>
        <w:t>(item);</w:t>
      </w:r>
    </w:p>
    <w:p w14:paraId="6B622530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[j] = value;</w:t>
      </w:r>
    </w:p>
    <w:p w14:paraId="2F3986EB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CF9AF2D" w14:textId="77777777" w:rsidR="00125B17" w:rsidRDefault="00125B17" w:rsidP="00125B17">
      <w:pPr>
        <w:pStyle w:val="-732"/>
      </w:pPr>
      <w:r>
        <w:tab/>
      </w:r>
      <w:r>
        <w:tab/>
      </w:r>
      <w:r>
        <w:tab/>
        <w:t>}</w:t>
      </w:r>
    </w:p>
    <w:p w14:paraId="21C227F8" w14:textId="77777777" w:rsidR="00125B17" w:rsidRDefault="00125B17" w:rsidP="00125B17">
      <w:pPr>
        <w:pStyle w:val="-732"/>
      </w:pPr>
      <w:r>
        <w:tab/>
      </w:r>
      <w:r>
        <w:tab/>
      </w:r>
      <w:r>
        <w:tab/>
        <w:t xml:space="preserve">mass2[i] = </w:t>
      </w:r>
      <w:proofErr w:type="spellStart"/>
      <w:r>
        <w:t>tmp</w:t>
      </w:r>
      <w:proofErr w:type="spellEnd"/>
      <w:r>
        <w:t>[rank];</w:t>
      </w:r>
    </w:p>
    <w:p w14:paraId="308407AC" w14:textId="77777777" w:rsidR="00125B17" w:rsidRPr="00D77FD0" w:rsidRDefault="00125B17" w:rsidP="00125B17">
      <w:pPr>
        <w:pStyle w:val="-732"/>
        <w:rPr>
          <w:lang w:val="ru-RU"/>
        </w:rPr>
      </w:pPr>
      <w:r>
        <w:tab/>
      </w:r>
      <w:r>
        <w:tab/>
      </w:r>
      <w:r w:rsidRPr="00D77FD0">
        <w:rPr>
          <w:lang w:val="ru-RU"/>
        </w:rPr>
        <w:t>}</w:t>
      </w:r>
    </w:p>
    <w:p w14:paraId="54271C43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  <w:t>}</w:t>
      </w:r>
    </w:p>
    <w:p w14:paraId="7B741AD1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proofErr w:type="gramStart"/>
      <w:r>
        <w:t>in</w:t>
      </w:r>
      <w:r w:rsidRPr="00D77FD0">
        <w:rPr>
          <w:lang w:val="ru-RU"/>
        </w:rPr>
        <w:t>.</w:t>
      </w:r>
      <w:r>
        <w:t>close</w:t>
      </w:r>
      <w:r w:rsidRPr="00D77FD0">
        <w:rPr>
          <w:lang w:val="ru-RU"/>
        </w:rPr>
        <w:t>(</w:t>
      </w:r>
      <w:proofErr w:type="gramEnd"/>
      <w:r w:rsidRPr="00D77FD0">
        <w:rPr>
          <w:lang w:val="ru-RU"/>
        </w:rPr>
        <w:t>);</w:t>
      </w:r>
    </w:p>
    <w:p w14:paraId="3035B405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>
        <w:t>return</w:t>
      </w:r>
      <w:r w:rsidRPr="00D77FD0">
        <w:rPr>
          <w:lang w:val="ru-RU"/>
        </w:rPr>
        <w:t xml:space="preserve"> </w:t>
      </w:r>
      <w:r>
        <w:t>true</w:t>
      </w:r>
      <w:r w:rsidRPr="00D77FD0">
        <w:rPr>
          <w:lang w:val="ru-RU"/>
        </w:rPr>
        <w:t>;</w:t>
      </w:r>
    </w:p>
    <w:p w14:paraId="1747F378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>}</w:t>
      </w:r>
    </w:p>
    <w:p w14:paraId="3E53F94B" w14:textId="0F43B9B7" w:rsidR="00125B17" w:rsidRPr="00D77FD0" w:rsidRDefault="00CD457F" w:rsidP="00125B17">
      <w:pPr>
        <w:pStyle w:val="-732"/>
        <w:rPr>
          <w:lang w:val="ru-RU"/>
        </w:rPr>
      </w:pPr>
      <w:r w:rsidRPr="00D77FD0">
        <w:rPr>
          <w:lang w:val="ru-RU"/>
        </w:rPr>
        <w:t>//</w:t>
      </w:r>
      <w:r w:rsidR="000326F6">
        <w:rPr>
          <w:lang w:val="ru-RU"/>
        </w:rPr>
        <w:t>Функция г</w:t>
      </w:r>
      <w:r>
        <w:rPr>
          <w:lang w:val="ru-RU"/>
        </w:rPr>
        <w:t>енерация</w:t>
      </w:r>
      <w:r w:rsidRPr="00D77FD0">
        <w:rPr>
          <w:lang w:val="ru-RU"/>
        </w:rPr>
        <w:t xml:space="preserve"> </w:t>
      </w:r>
      <w:r>
        <w:rPr>
          <w:lang w:val="ru-RU"/>
        </w:rPr>
        <w:t>ленты</w:t>
      </w:r>
    </w:p>
    <w:p w14:paraId="368F7CA7" w14:textId="77777777" w:rsidR="00125B17" w:rsidRDefault="00125B17" w:rsidP="00125B17">
      <w:pPr>
        <w:pStyle w:val="-732"/>
      </w:pPr>
      <w:proofErr w:type="gramStart"/>
      <w:r>
        <w:t>void</w:t>
      </w:r>
      <w:proofErr w:type="gramEnd"/>
      <w:r>
        <w:t xml:space="preserve"> </w:t>
      </w:r>
      <w:proofErr w:type="spellStart"/>
      <w:r>
        <w:t>randMat</w:t>
      </w:r>
      <w:proofErr w:type="spellEnd"/>
      <w:r>
        <w:t>(double *</w:t>
      </w:r>
      <w:proofErr w:type="spellStart"/>
      <w:r>
        <w:t>mass,int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rank){</w:t>
      </w:r>
    </w:p>
    <w:p w14:paraId="39ADD44E" w14:textId="77777777" w:rsidR="00125B17" w:rsidRDefault="00125B17" w:rsidP="00125B17">
      <w:pPr>
        <w:pStyle w:val="-732"/>
      </w:pPr>
      <w:r>
        <w:tab/>
      </w:r>
      <w:proofErr w:type="spellStart"/>
      <w:r>
        <w:t>srand</w:t>
      </w:r>
      <w:proofErr w:type="spellEnd"/>
      <w:r>
        <w:t>(rank);</w:t>
      </w:r>
    </w:p>
    <w:p w14:paraId="5CB692AB" w14:textId="77777777" w:rsidR="00125B17" w:rsidRDefault="00125B17" w:rsidP="00125B17">
      <w:pPr>
        <w:pStyle w:val="-732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size;i</w:t>
      </w:r>
      <w:proofErr w:type="spellEnd"/>
      <w:r>
        <w:t>++){</w:t>
      </w:r>
    </w:p>
    <w:p w14:paraId="63259E42" w14:textId="77777777" w:rsidR="00125B17" w:rsidRDefault="00125B17" w:rsidP="00125B17">
      <w:pPr>
        <w:pStyle w:val="-732"/>
      </w:pPr>
      <w:r>
        <w:tab/>
      </w:r>
      <w:r>
        <w:tab/>
      </w:r>
      <w:proofErr w:type="gramStart"/>
      <w:r>
        <w:t>mass[</w:t>
      </w:r>
      <w:proofErr w:type="gramEnd"/>
      <w:r>
        <w:t>i] = (double)rand()/RAND_MAX;</w:t>
      </w:r>
    </w:p>
    <w:p w14:paraId="353538A6" w14:textId="77777777" w:rsidR="00125B17" w:rsidRDefault="00125B17" w:rsidP="00125B17">
      <w:pPr>
        <w:pStyle w:val="-732"/>
      </w:pPr>
      <w:r>
        <w:tab/>
        <w:t>}</w:t>
      </w:r>
    </w:p>
    <w:p w14:paraId="55CAF6A5" w14:textId="77777777" w:rsidR="00125B17" w:rsidRDefault="00125B17" w:rsidP="00125B17">
      <w:pPr>
        <w:pStyle w:val="-732"/>
      </w:pPr>
      <w:r>
        <w:t>}</w:t>
      </w:r>
    </w:p>
    <w:p w14:paraId="6664F693" w14:textId="2AE98A27" w:rsidR="00125B17" w:rsidRPr="00CD457F" w:rsidRDefault="00CD457F" w:rsidP="00125B17">
      <w:pPr>
        <w:pStyle w:val="-732"/>
      </w:pPr>
      <w:r>
        <w:t>//</w:t>
      </w:r>
      <w:r w:rsidR="000326F6">
        <w:rPr>
          <w:lang w:val="ru-RU"/>
        </w:rPr>
        <w:t>Функция</w:t>
      </w:r>
      <w:r w:rsidR="000326F6" w:rsidRPr="00D77FD0">
        <w:t xml:space="preserve"> </w:t>
      </w:r>
      <w:r w:rsidR="000326F6">
        <w:rPr>
          <w:lang w:val="ru-RU"/>
        </w:rPr>
        <w:t>п</w:t>
      </w:r>
      <w:r>
        <w:rPr>
          <w:lang w:val="ru-RU"/>
        </w:rPr>
        <w:t>еремножени</w:t>
      </w:r>
      <w:r w:rsidR="000326F6">
        <w:rPr>
          <w:lang w:val="ru-RU"/>
        </w:rPr>
        <w:t>я</w:t>
      </w:r>
      <w:r w:rsidRPr="00D77FD0">
        <w:t xml:space="preserve"> </w:t>
      </w:r>
      <w:r>
        <w:rPr>
          <w:lang w:val="ru-RU"/>
        </w:rPr>
        <w:t>матриц</w:t>
      </w:r>
    </w:p>
    <w:p w14:paraId="169B1FF2" w14:textId="77777777" w:rsidR="00CD457F" w:rsidRDefault="00125B17" w:rsidP="00125B17">
      <w:pPr>
        <w:pStyle w:val="-732"/>
      </w:pPr>
      <w:proofErr w:type="gramStart"/>
      <w:r>
        <w:t>bool</w:t>
      </w:r>
      <w:proofErr w:type="gramEnd"/>
      <w:r>
        <w:t xml:space="preserve"> </w:t>
      </w:r>
      <w:proofErr w:type="spellStart"/>
      <w:r>
        <w:t>MatrixMultiplicationMPI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, double *&amp;C,</w:t>
      </w:r>
    </w:p>
    <w:p w14:paraId="0CBFF872" w14:textId="77777777" w:rsidR="00CD457F" w:rsidRDefault="00CD457F" w:rsidP="00CD457F">
      <w:pPr>
        <w:pStyle w:val="-732"/>
        <w:ind w:left="4248"/>
      </w:pPr>
      <w:r w:rsidRPr="00CD457F">
        <w:t xml:space="preserve">  </w:t>
      </w:r>
      <w:r w:rsidR="00125B17">
        <w:t xml:space="preserve"> </w:t>
      </w:r>
      <w:proofErr w:type="spellStart"/>
      <w:proofErr w:type="gramStart"/>
      <w:r w:rsidR="00125B17">
        <w:t>int</w:t>
      </w:r>
      <w:proofErr w:type="spellEnd"/>
      <w:proofErr w:type="gramEnd"/>
      <w:r w:rsidR="00125B17">
        <w:t xml:space="preserve"> &amp;</w:t>
      </w:r>
      <w:proofErr w:type="spellStart"/>
      <w:r w:rsidR="00125B17">
        <w:t>Size,int</w:t>
      </w:r>
      <w:proofErr w:type="spellEnd"/>
      <w:r w:rsidR="00125B17">
        <w:t xml:space="preserve"> </w:t>
      </w:r>
      <w:proofErr w:type="spellStart"/>
      <w:r w:rsidR="00125B17">
        <w:t>ProcNum,int</w:t>
      </w:r>
      <w:proofErr w:type="spellEnd"/>
    </w:p>
    <w:p w14:paraId="52F542D6" w14:textId="77777777" w:rsidR="00CD457F" w:rsidRPr="00CD457F" w:rsidRDefault="00CD457F" w:rsidP="00CD457F">
      <w:pPr>
        <w:pStyle w:val="-732"/>
        <w:ind w:left="4248"/>
      </w:pPr>
      <w:r w:rsidRPr="00CD457F">
        <w:t xml:space="preserve">   </w:t>
      </w:r>
      <w:proofErr w:type="spellStart"/>
      <w:r w:rsidR="00125B17">
        <w:t>ProcRank</w:t>
      </w:r>
      <w:proofErr w:type="gramStart"/>
      <w:r w:rsidR="00125B17">
        <w:t>,int</w:t>
      </w:r>
      <w:proofErr w:type="spellEnd"/>
      <w:proofErr w:type="gramEnd"/>
      <w:r w:rsidR="00125B17">
        <w:t xml:space="preserve"> </w:t>
      </w:r>
      <w:proofErr w:type="spellStart"/>
      <w:r w:rsidR="00125B17">
        <w:t>numThreads,bool</w:t>
      </w:r>
      <w:proofErr w:type="spellEnd"/>
      <w:r w:rsidRPr="00CD457F">
        <w:t xml:space="preserve"> </w:t>
      </w:r>
    </w:p>
    <w:p w14:paraId="4A544F0D" w14:textId="4AEBE151" w:rsidR="00125B17" w:rsidRDefault="00CD457F" w:rsidP="00CD457F">
      <w:pPr>
        <w:pStyle w:val="-732"/>
        <w:ind w:left="4248"/>
      </w:pPr>
      <w:r w:rsidRPr="00CD457F">
        <w:t xml:space="preserve">   </w:t>
      </w:r>
      <w:proofErr w:type="spellStart"/>
      <w:proofErr w:type="gramStart"/>
      <w:r w:rsidR="00125B17">
        <w:t>isRand,</w:t>
      </w:r>
      <w:proofErr w:type="gramEnd"/>
      <w:r w:rsidR="00125B17">
        <w:t>double</w:t>
      </w:r>
      <w:proofErr w:type="spellEnd"/>
      <w:r w:rsidR="00125B17">
        <w:t xml:space="preserve"> &amp;time) { </w:t>
      </w:r>
    </w:p>
    <w:p w14:paraId="1F6983E9" w14:textId="77777777" w:rsidR="00125B17" w:rsidRDefault="00125B17" w:rsidP="00125B17">
      <w:pPr>
        <w:pStyle w:val="-732"/>
      </w:pPr>
      <w:r>
        <w:tab/>
        <w:t>int dim = Size;</w:t>
      </w:r>
    </w:p>
    <w:p w14:paraId="2DF6417C" w14:textId="77777777" w:rsidR="00125B17" w:rsidRDefault="00125B17" w:rsidP="00125B17">
      <w:pPr>
        <w:pStyle w:val="-732"/>
      </w:pPr>
      <w:r>
        <w:tab/>
      </w:r>
      <w:proofErr w:type="spellStart"/>
      <w:r>
        <w:t>int</w:t>
      </w:r>
      <w:proofErr w:type="spellEnd"/>
      <w:r>
        <w:t xml:space="preserve"> i, j, k, p, </w:t>
      </w:r>
      <w:proofErr w:type="spellStart"/>
      <w:r>
        <w:t>ind</w:t>
      </w:r>
      <w:proofErr w:type="spellEnd"/>
      <w:r>
        <w:t>;</w:t>
      </w:r>
    </w:p>
    <w:p w14:paraId="5B3B0298" w14:textId="77777777" w:rsidR="00125B17" w:rsidRDefault="00125B17" w:rsidP="00125B17">
      <w:pPr>
        <w:pStyle w:val="-732"/>
      </w:pPr>
      <w:r>
        <w:tab/>
        <w:t>double temp;</w:t>
      </w:r>
    </w:p>
    <w:p w14:paraId="01DF652D" w14:textId="1346AC2D" w:rsidR="00125B17" w:rsidRDefault="00125B17" w:rsidP="00125B17">
      <w:pPr>
        <w:pStyle w:val="-732"/>
      </w:pPr>
      <w:r>
        <w:tab/>
      </w:r>
      <w:proofErr w:type="spellStart"/>
      <w:r>
        <w:t>MPI_Status</w:t>
      </w:r>
      <w:proofErr w:type="spellEnd"/>
      <w:r>
        <w:t xml:space="preserve"> Status;</w:t>
      </w:r>
    </w:p>
    <w:p w14:paraId="1947E908" w14:textId="287BE148" w:rsidR="00CD457F" w:rsidRDefault="00CD457F" w:rsidP="00125B17">
      <w:pPr>
        <w:pStyle w:val="-732"/>
      </w:pPr>
      <w:r>
        <w:tab/>
        <w:t>//</w:t>
      </w:r>
      <w:r>
        <w:rPr>
          <w:lang w:val="ru-RU"/>
        </w:rPr>
        <w:t>О</w:t>
      </w:r>
      <w:proofErr w:type="spellStart"/>
      <w:r>
        <w:t>пределение</w:t>
      </w:r>
      <w:proofErr w:type="spellEnd"/>
      <w:r>
        <w:t xml:space="preserve"> </w:t>
      </w:r>
      <w:proofErr w:type="spellStart"/>
      <w:r>
        <w:t>ширины</w:t>
      </w:r>
      <w:proofErr w:type="spellEnd"/>
      <w:r>
        <w:t xml:space="preserve"> </w:t>
      </w:r>
      <w:proofErr w:type="spellStart"/>
      <w:r>
        <w:t>ленты</w:t>
      </w:r>
      <w:proofErr w:type="spellEnd"/>
    </w:p>
    <w:p w14:paraId="72392EA9" w14:textId="167348E1" w:rsidR="00125B17" w:rsidRDefault="00125B17" w:rsidP="00125B17">
      <w:pPr>
        <w:pStyle w:val="-73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ProcPartSize</w:t>
      </w:r>
      <w:proofErr w:type="spellEnd"/>
      <w:r>
        <w:t xml:space="preserve"> = dim/</w:t>
      </w:r>
      <w:proofErr w:type="spellStart"/>
      <w:r>
        <w:t>ProcNum</w:t>
      </w:r>
      <w:proofErr w:type="spellEnd"/>
      <w:r>
        <w:t xml:space="preserve">; </w:t>
      </w:r>
    </w:p>
    <w:p w14:paraId="5FBF97DC" w14:textId="4EA1DB08" w:rsidR="00CD457F" w:rsidRPr="00D77FD0" w:rsidRDefault="00CD457F" w:rsidP="00CD457F">
      <w:pPr>
        <w:pStyle w:val="-732"/>
        <w:ind w:firstLine="708"/>
      </w:pPr>
      <w:r w:rsidRPr="00D77FD0">
        <w:t>//</w:t>
      </w:r>
      <w:r>
        <w:rPr>
          <w:lang w:val="ru-RU"/>
        </w:rPr>
        <w:t>К</w:t>
      </w:r>
      <w:r w:rsidRPr="00CD457F">
        <w:rPr>
          <w:lang w:val="ru-RU"/>
        </w:rPr>
        <w:t>ол</w:t>
      </w:r>
      <w:r>
        <w:rPr>
          <w:lang w:val="ru-RU"/>
        </w:rPr>
        <w:t>ичество</w:t>
      </w:r>
      <w:r w:rsidRPr="00D77FD0">
        <w:t xml:space="preserve"> </w:t>
      </w:r>
      <w:r w:rsidRPr="00CD457F">
        <w:rPr>
          <w:lang w:val="ru-RU"/>
        </w:rPr>
        <w:t>эл</w:t>
      </w:r>
      <w:r>
        <w:rPr>
          <w:lang w:val="ru-RU"/>
        </w:rPr>
        <w:t>емен</w:t>
      </w:r>
      <w:r w:rsidRPr="00CD457F">
        <w:rPr>
          <w:lang w:val="ru-RU"/>
        </w:rPr>
        <w:t>тов</w:t>
      </w:r>
      <w:r w:rsidRPr="00D77FD0">
        <w:t xml:space="preserve"> </w:t>
      </w:r>
      <w:r w:rsidRPr="00CD457F">
        <w:rPr>
          <w:lang w:val="ru-RU"/>
        </w:rPr>
        <w:t>в</w:t>
      </w:r>
      <w:r w:rsidRPr="00D77FD0">
        <w:t xml:space="preserve"> </w:t>
      </w:r>
      <w:r w:rsidRPr="00CD457F">
        <w:rPr>
          <w:lang w:val="ru-RU"/>
        </w:rPr>
        <w:t>ленте</w:t>
      </w:r>
    </w:p>
    <w:p w14:paraId="16BFF5E5" w14:textId="337E4AD1" w:rsidR="00125B17" w:rsidRDefault="00125B17" w:rsidP="00125B17">
      <w:pPr>
        <w:pStyle w:val="-732"/>
      </w:pPr>
      <w:r w:rsidRPr="00D77FD0"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ProcPartElem</w:t>
      </w:r>
      <w:proofErr w:type="spellEnd"/>
      <w:r>
        <w:t xml:space="preserve"> = </w:t>
      </w:r>
      <w:proofErr w:type="spellStart"/>
      <w:r>
        <w:t>ProcPartSize</w:t>
      </w:r>
      <w:proofErr w:type="spellEnd"/>
      <w:r>
        <w:t>*dim;</w:t>
      </w:r>
    </w:p>
    <w:p w14:paraId="0F090E98" w14:textId="4E4277F3" w:rsidR="00CD457F" w:rsidRPr="00CD457F" w:rsidRDefault="00CD457F" w:rsidP="00125B17">
      <w:pPr>
        <w:pStyle w:val="-732"/>
        <w:rPr>
          <w:lang w:val="ru-RU"/>
        </w:rPr>
      </w:pPr>
      <w:r>
        <w:tab/>
      </w:r>
      <w:r w:rsidRPr="00CD457F">
        <w:rPr>
          <w:lang w:val="ru-RU"/>
        </w:rPr>
        <w:t>//</w:t>
      </w:r>
      <w:r>
        <w:rPr>
          <w:lang w:val="ru-RU"/>
        </w:rPr>
        <w:t>Выделение памяти под ленты в процессах</w:t>
      </w:r>
    </w:p>
    <w:p w14:paraId="5D491D58" w14:textId="427CC1D4" w:rsidR="00125B17" w:rsidRPr="00CD457F" w:rsidRDefault="00125B17" w:rsidP="00125B17">
      <w:pPr>
        <w:pStyle w:val="-732"/>
      </w:pPr>
      <w:r w:rsidRPr="00CD457F">
        <w:rPr>
          <w:lang w:val="ru-RU"/>
        </w:rPr>
        <w:tab/>
      </w:r>
      <w:proofErr w:type="gramStart"/>
      <w:r>
        <w:t>double</w:t>
      </w:r>
      <w:proofErr w:type="gramEnd"/>
      <w:r w:rsidRPr="00CD457F">
        <w:t xml:space="preserve">* </w:t>
      </w:r>
      <w:proofErr w:type="spellStart"/>
      <w:r>
        <w:t>bufA</w:t>
      </w:r>
      <w:proofErr w:type="spellEnd"/>
      <w:r w:rsidRPr="00CD457F">
        <w:t xml:space="preserve"> = </w:t>
      </w:r>
      <w:r>
        <w:t>new</w:t>
      </w:r>
      <w:r w:rsidRPr="00CD457F">
        <w:t xml:space="preserve"> </w:t>
      </w:r>
      <w:r>
        <w:t>double</w:t>
      </w:r>
      <w:r w:rsidRPr="00CD457F">
        <w:t>[</w:t>
      </w:r>
      <w:proofErr w:type="spellStart"/>
      <w:r>
        <w:t>ProcPartElem</w:t>
      </w:r>
      <w:proofErr w:type="spellEnd"/>
      <w:r w:rsidRPr="00CD457F">
        <w:t>];</w:t>
      </w:r>
    </w:p>
    <w:p w14:paraId="58F799ED" w14:textId="77777777" w:rsidR="00125B17" w:rsidRDefault="00125B17" w:rsidP="00125B17">
      <w:pPr>
        <w:pStyle w:val="-732"/>
      </w:pPr>
      <w:r w:rsidRPr="00CD457F">
        <w:tab/>
      </w:r>
      <w:proofErr w:type="gramStart"/>
      <w:r>
        <w:t>double</w:t>
      </w:r>
      <w:proofErr w:type="gramEnd"/>
      <w:r>
        <w:t xml:space="preserve">* </w:t>
      </w:r>
      <w:proofErr w:type="spellStart"/>
      <w:r>
        <w:t>bufB</w:t>
      </w:r>
      <w:proofErr w:type="spellEnd"/>
      <w:r>
        <w:t xml:space="preserve"> = new double[</w:t>
      </w:r>
      <w:proofErr w:type="spellStart"/>
      <w:r>
        <w:t>ProcPartElem</w:t>
      </w:r>
      <w:proofErr w:type="spellEnd"/>
      <w:r>
        <w:t>];</w:t>
      </w:r>
    </w:p>
    <w:p w14:paraId="2DD8F496" w14:textId="77777777" w:rsidR="00125B17" w:rsidRDefault="00125B17" w:rsidP="00125B17">
      <w:pPr>
        <w:pStyle w:val="-732"/>
      </w:pPr>
      <w:r>
        <w:tab/>
      </w:r>
      <w:proofErr w:type="gramStart"/>
      <w:r>
        <w:t>double</w:t>
      </w:r>
      <w:proofErr w:type="gramEnd"/>
      <w:r>
        <w:t xml:space="preserve">* </w:t>
      </w:r>
      <w:proofErr w:type="spellStart"/>
      <w:r>
        <w:t>bufC</w:t>
      </w:r>
      <w:proofErr w:type="spellEnd"/>
      <w:r>
        <w:t xml:space="preserve"> = new double[</w:t>
      </w:r>
      <w:proofErr w:type="spellStart"/>
      <w:r>
        <w:t>ProcPartElem</w:t>
      </w:r>
      <w:proofErr w:type="spellEnd"/>
      <w:r>
        <w:t>];</w:t>
      </w:r>
    </w:p>
    <w:p w14:paraId="772BF003" w14:textId="5C65C4CC" w:rsidR="00125B17" w:rsidRPr="00D77FD0" w:rsidRDefault="00125B17" w:rsidP="00125B17">
      <w:pPr>
        <w:pStyle w:val="-732"/>
        <w:rPr>
          <w:lang w:val="ru-RU"/>
        </w:rPr>
      </w:pPr>
      <w:r>
        <w:tab/>
      </w:r>
      <w:proofErr w:type="gramStart"/>
      <w:r>
        <w:t>if</w:t>
      </w:r>
      <w:r w:rsidRPr="00D77FD0">
        <w:rPr>
          <w:lang w:val="ru-RU"/>
        </w:rPr>
        <w:t>(</w:t>
      </w:r>
      <w:proofErr w:type="gramEnd"/>
      <w:r w:rsidRPr="00D77FD0">
        <w:rPr>
          <w:lang w:val="ru-RU"/>
        </w:rPr>
        <w:t>!</w:t>
      </w:r>
      <w:proofErr w:type="spellStart"/>
      <w:r>
        <w:t>isRand</w:t>
      </w:r>
      <w:proofErr w:type="spellEnd"/>
      <w:r w:rsidRPr="00D77FD0">
        <w:rPr>
          <w:lang w:val="ru-RU"/>
        </w:rPr>
        <w:t>){</w:t>
      </w:r>
    </w:p>
    <w:p w14:paraId="473B9CA7" w14:textId="204108F4" w:rsidR="000326F6" w:rsidRPr="000326F6" w:rsidRDefault="000326F6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0326F6">
        <w:rPr>
          <w:lang w:val="ru-RU"/>
        </w:rPr>
        <w:t>//</w:t>
      </w:r>
      <w:r>
        <w:rPr>
          <w:lang w:val="ru-RU"/>
        </w:rPr>
        <w:t>В тестовом режиме чтение из файла лент</w:t>
      </w:r>
    </w:p>
    <w:p w14:paraId="6BA394E7" w14:textId="77777777" w:rsidR="00125B17" w:rsidRDefault="00125B17" w:rsidP="00125B17">
      <w:pPr>
        <w:pStyle w:val="-732"/>
      </w:pPr>
      <w:r w:rsidRPr="000326F6">
        <w:rPr>
          <w:lang w:val="ru-RU"/>
        </w:rPr>
        <w:tab/>
      </w:r>
      <w:r w:rsidRPr="000326F6">
        <w:rPr>
          <w:lang w:val="ru-RU"/>
        </w:rPr>
        <w:tab/>
      </w:r>
      <w:proofErr w:type="spellStart"/>
      <w:r>
        <w:t>ifstream</w:t>
      </w:r>
      <w:proofErr w:type="spellEnd"/>
      <w:r>
        <w:t xml:space="preserve"> fin(</w:t>
      </w:r>
      <w:proofErr w:type="spellStart"/>
      <w:r>
        <w:t>fileName</w:t>
      </w:r>
      <w:proofErr w:type="spellEnd"/>
      <w:r>
        <w:t>);</w:t>
      </w:r>
    </w:p>
    <w:p w14:paraId="7D945ED2" w14:textId="77777777" w:rsidR="00125B17" w:rsidRDefault="00125B17" w:rsidP="00125B17">
      <w:pPr>
        <w:pStyle w:val="-732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fin.is_open</w:t>
      </w:r>
      <w:proofErr w:type="spellEnd"/>
      <w:r>
        <w:t>()){</w:t>
      </w:r>
    </w:p>
    <w:p w14:paraId="400696B3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0){</w:t>
      </w:r>
    </w:p>
    <w:p w14:paraId="57D026F8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,"Error. File %s is incorrect: %s \n"</w:t>
      </w:r>
      <w:proofErr w:type="gramStart"/>
      <w:r>
        <w:t>,</w:t>
      </w:r>
      <w:proofErr w:type="spellStart"/>
      <w:r>
        <w:t>fileName.c</w:t>
      </w:r>
      <w:proofErr w:type="gramEnd"/>
      <w:r>
        <w:t>_str</w:t>
      </w:r>
      <w:proofErr w:type="spellEnd"/>
      <w:r>
        <w:t>(),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6773DF0B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bufA</w:t>
      </w:r>
      <w:proofErr w:type="spellEnd"/>
      <w:r>
        <w:t>;</w:t>
      </w:r>
    </w:p>
    <w:p w14:paraId="634098DD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bufB</w:t>
      </w:r>
      <w:proofErr w:type="spellEnd"/>
      <w:r>
        <w:t>;</w:t>
      </w:r>
    </w:p>
    <w:p w14:paraId="40353764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bufC</w:t>
      </w:r>
      <w:proofErr w:type="spellEnd"/>
      <w:r>
        <w:t>;</w:t>
      </w:r>
    </w:p>
    <w:p w14:paraId="549AE0C0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>return false;</w:t>
      </w:r>
    </w:p>
    <w:p w14:paraId="54AD1564" w14:textId="77777777" w:rsidR="00125B17" w:rsidRDefault="00125B17" w:rsidP="00125B17">
      <w:pPr>
        <w:pStyle w:val="-732"/>
      </w:pPr>
      <w:r>
        <w:tab/>
      </w:r>
      <w:r>
        <w:tab/>
      </w:r>
      <w:r>
        <w:tab/>
        <w:t>}</w:t>
      </w:r>
    </w:p>
    <w:p w14:paraId="0F1A8FE6" w14:textId="77777777" w:rsidR="00125B17" w:rsidRDefault="00125B17" w:rsidP="00125B17">
      <w:pPr>
        <w:pStyle w:val="-732"/>
      </w:pPr>
      <w:r>
        <w:tab/>
      </w:r>
      <w:r>
        <w:tab/>
        <w:t>}</w:t>
      </w:r>
    </w:p>
    <w:p w14:paraId="090F139E" w14:textId="0B9D758F" w:rsidR="00125B17" w:rsidRDefault="000326F6" w:rsidP="00125B17">
      <w:pPr>
        <w:pStyle w:val="-732"/>
      </w:pPr>
      <w:r>
        <w:tab/>
        <w:t>//</w:t>
      </w:r>
      <w:r>
        <w:rPr>
          <w:lang w:val="ru-RU"/>
        </w:rPr>
        <w:t>Чтение</w:t>
      </w:r>
      <w:r w:rsidRPr="000326F6">
        <w:t xml:space="preserve"> </w:t>
      </w:r>
      <w:r>
        <w:rPr>
          <w:lang w:val="ru-RU"/>
        </w:rPr>
        <w:t>из</w:t>
      </w:r>
      <w:r w:rsidRPr="000326F6">
        <w:t xml:space="preserve"> </w:t>
      </w:r>
      <w:r>
        <w:rPr>
          <w:lang w:val="ru-RU"/>
        </w:rPr>
        <w:t>файла</w:t>
      </w:r>
      <w:r w:rsidR="00125B17">
        <w:tab/>
      </w:r>
      <w:r w:rsidR="00125B17">
        <w:tab/>
      </w:r>
      <w:proofErr w:type="gramStart"/>
      <w:r w:rsidR="00125B17">
        <w:t>if(</w:t>
      </w:r>
      <w:proofErr w:type="gramEnd"/>
      <w:r w:rsidR="00125B17">
        <w:t>!</w:t>
      </w:r>
      <w:proofErr w:type="spellStart"/>
      <w:r w:rsidR="00125B17">
        <w:t>read_file</w:t>
      </w:r>
      <w:proofErr w:type="spellEnd"/>
      <w:r w:rsidR="00125B17">
        <w:t>(</w:t>
      </w:r>
      <w:proofErr w:type="spellStart"/>
      <w:r w:rsidR="00125B17">
        <w:t>fin,bufA,bufB,ProcPartElem,dim,ProcRank</w:t>
      </w:r>
      <w:proofErr w:type="spellEnd"/>
      <w:r w:rsidR="00125B17">
        <w:t>)){</w:t>
      </w:r>
    </w:p>
    <w:p w14:paraId="22705C8E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bufA</w:t>
      </w:r>
      <w:proofErr w:type="spellEnd"/>
      <w:r>
        <w:t>;</w:t>
      </w:r>
    </w:p>
    <w:p w14:paraId="4B9B8A5A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bufB</w:t>
      </w:r>
      <w:proofErr w:type="spellEnd"/>
      <w:r>
        <w:t>;</w:t>
      </w:r>
    </w:p>
    <w:p w14:paraId="29178593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bufC</w:t>
      </w:r>
      <w:proofErr w:type="spellEnd"/>
      <w:r>
        <w:t>;</w:t>
      </w:r>
    </w:p>
    <w:p w14:paraId="066C1AF1" w14:textId="77777777" w:rsidR="00125B17" w:rsidRPr="00D77FD0" w:rsidRDefault="00125B17" w:rsidP="00125B17">
      <w:pPr>
        <w:pStyle w:val="-732"/>
        <w:rPr>
          <w:lang w:val="ru-RU"/>
        </w:rPr>
      </w:pPr>
      <w:r>
        <w:tab/>
      </w:r>
      <w:r>
        <w:tab/>
      </w:r>
      <w:r>
        <w:tab/>
        <w:t>return</w:t>
      </w:r>
      <w:r w:rsidRPr="00D77FD0">
        <w:rPr>
          <w:lang w:val="ru-RU"/>
        </w:rPr>
        <w:t xml:space="preserve"> </w:t>
      </w:r>
      <w:r>
        <w:t>false</w:t>
      </w:r>
      <w:r w:rsidRPr="00D77FD0">
        <w:rPr>
          <w:lang w:val="ru-RU"/>
        </w:rPr>
        <w:t>;</w:t>
      </w:r>
    </w:p>
    <w:p w14:paraId="7C524E6A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  <w:t>}</w:t>
      </w:r>
    </w:p>
    <w:p w14:paraId="7C97218E" w14:textId="7A012B9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  <w:t>}</w:t>
      </w:r>
      <w:r>
        <w:t>else</w:t>
      </w:r>
      <w:r w:rsidRPr="00D77FD0">
        <w:rPr>
          <w:lang w:val="ru-RU"/>
        </w:rPr>
        <w:t>{</w:t>
      </w:r>
    </w:p>
    <w:p w14:paraId="19F22D7A" w14:textId="4B8F9EBA" w:rsidR="000326F6" w:rsidRPr="000326F6" w:rsidRDefault="000326F6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0326F6">
        <w:rPr>
          <w:lang w:val="ru-RU"/>
        </w:rPr>
        <w:t>//</w:t>
      </w:r>
      <w:r>
        <w:rPr>
          <w:lang w:val="ru-RU"/>
        </w:rPr>
        <w:t xml:space="preserve">В экспериментальном режиме генерация лент  </w:t>
      </w:r>
    </w:p>
    <w:p w14:paraId="4CEF37E6" w14:textId="77777777" w:rsidR="00125B17" w:rsidRDefault="00125B17" w:rsidP="00125B17">
      <w:pPr>
        <w:pStyle w:val="-732"/>
      </w:pPr>
      <w:r w:rsidRPr="000326F6">
        <w:rPr>
          <w:lang w:val="ru-RU"/>
        </w:rPr>
        <w:tab/>
      </w:r>
      <w:r w:rsidRPr="000326F6">
        <w:rPr>
          <w:lang w:val="ru-RU"/>
        </w:rPr>
        <w:tab/>
      </w:r>
      <w:proofErr w:type="spellStart"/>
      <w:proofErr w:type="gramStart"/>
      <w:r>
        <w:t>randMat</w:t>
      </w:r>
      <w:proofErr w:type="spellEnd"/>
      <w:r>
        <w:t>(</w:t>
      </w:r>
      <w:proofErr w:type="spellStart"/>
      <w:proofErr w:type="gramEnd"/>
      <w:r>
        <w:t>bufA,ProcPartElem,ProcRank</w:t>
      </w:r>
      <w:proofErr w:type="spellEnd"/>
      <w:r>
        <w:t>);</w:t>
      </w:r>
    </w:p>
    <w:p w14:paraId="10406160" w14:textId="77777777" w:rsidR="00125B17" w:rsidRDefault="00125B17" w:rsidP="00125B17">
      <w:pPr>
        <w:pStyle w:val="-732"/>
      </w:pPr>
      <w:r>
        <w:tab/>
      </w:r>
      <w:r>
        <w:tab/>
      </w:r>
      <w:proofErr w:type="spellStart"/>
      <w:proofErr w:type="gramStart"/>
      <w:r>
        <w:t>randMat</w:t>
      </w:r>
      <w:proofErr w:type="spellEnd"/>
      <w:r>
        <w:t>(</w:t>
      </w:r>
      <w:proofErr w:type="spellStart"/>
      <w:proofErr w:type="gramEnd"/>
      <w:r>
        <w:t>bufB,ProcPartElem,ProcRank</w:t>
      </w:r>
      <w:proofErr w:type="spellEnd"/>
      <w:r>
        <w:t>);</w:t>
      </w:r>
    </w:p>
    <w:p w14:paraId="10E46C28" w14:textId="5FC92F11" w:rsidR="00125B17" w:rsidRDefault="00125B17" w:rsidP="00125B17">
      <w:pPr>
        <w:pStyle w:val="-732"/>
      </w:pPr>
      <w:r>
        <w:lastRenderedPageBreak/>
        <w:tab/>
        <w:t>}</w:t>
      </w:r>
    </w:p>
    <w:p w14:paraId="441F95CA" w14:textId="6FD29BF9" w:rsidR="000326F6" w:rsidRPr="00D77FD0" w:rsidRDefault="000326F6" w:rsidP="00125B17">
      <w:pPr>
        <w:pStyle w:val="-732"/>
      </w:pPr>
      <w:r>
        <w:tab/>
        <w:t>//</w:t>
      </w:r>
      <w:r>
        <w:rPr>
          <w:lang w:val="ru-RU"/>
        </w:rPr>
        <w:t>Замер</w:t>
      </w:r>
      <w:r w:rsidRPr="00D77FD0">
        <w:t xml:space="preserve"> </w:t>
      </w:r>
      <w:r>
        <w:rPr>
          <w:lang w:val="ru-RU"/>
        </w:rPr>
        <w:t>времени</w:t>
      </w:r>
    </w:p>
    <w:p w14:paraId="2615EA90" w14:textId="77777777" w:rsidR="00125B17" w:rsidRDefault="00125B17" w:rsidP="00125B17">
      <w:pPr>
        <w:pStyle w:val="-732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time_start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14:paraId="31D45A59" w14:textId="607CDA8F" w:rsidR="00125B17" w:rsidRPr="00D77FD0" w:rsidRDefault="00125B17" w:rsidP="00125B17">
      <w:pPr>
        <w:pStyle w:val="-732"/>
        <w:rPr>
          <w:lang w:val="ru-RU"/>
        </w:rPr>
      </w:pPr>
      <w:r>
        <w:tab/>
        <w:t>temp</w:t>
      </w:r>
      <w:r w:rsidRPr="00D77FD0">
        <w:rPr>
          <w:lang w:val="ru-RU"/>
        </w:rPr>
        <w:t xml:space="preserve"> = 0.0;</w:t>
      </w:r>
    </w:p>
    <w:p w14:paraId="30D98747" w14:textId="12A0A3CA" w:rsidR="000326F6" w:rsidRPr="000326F6" w:rsidRDefault="000326F6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085FDF">
        <w:rPr>
          <w:lang w:val="ru-RU"/>
        </w:rPr>
        <w:t xml:space="preserve">// </w:t>
      </w:r>
      <w:r>
        <w:rPr>
          <w:lang w:val="ru-RU"/>
        </w:rPr>
        <w:t xml:space="preserve">Перемножение </w:t>
      </w:r>
      <w:r w:rsidR="00085FDF">
        <w:rPr>
          <w:lang w:val="ru-RU"/>
        </w:rPr>
        <w:t>загруженных в процессы лент</w:t>
      </w:r>
    </w:p>
    <w:p w14:paraId="3A9ADF79" w14:textId="77777777" w:rsidR="00125B17" w:rsidRDefault="00125B17" w:rsidP="00125B17">
      <w:pPr>
        <w:pStyle w:val="-732"/>
      </w:pPr>
      <w:r w:rsidRPr="00085FDF">
        <w:rPr>
          <w:lang w:val="ru-RU"/>
        </w:rPr>
        <w:tab/>
      </w:r>
      <w:r>
        <w:t xml:space="preserve">for (i=0; i &lt; </w:t>
      </w:r>
      <w:proofErr w:type="spellStart"/>
      <w:r>
        <w:t>ProcPartSize</w:t>
      </w:r>
      <w:proofErr w:type="spellEnd"/>
      <w:r>
        <w:t>; i++) {</w:t>
      </w:r>
    </w:p>
    <w:p w14:paraId="627C084F" w14:textId="77777777" w:rsidR="00125B17" w:rsidRDefault="00125B17" w:rsidP="00125B17">
      <w:pPr>
        <w:pStyle w:val="-732"/>
      </w:pPr>
      <w:r>
        <w:tab/>
      </w:r>
      <w:r>
        <w:tab/>
        <w:t xml:space="preserve">for (j=0; j &lt; </w:t>
      </w:r>
      <w:proofErr w:type="spellStart"/>
      <w:r>
        <w:t>ProcPartSize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B57B95B" w14:textId="77777777" w:rsidR="00125B17" w:rsidRDefault="00125B17" w:rsidP="00125B17">
      <w:pPr>
        <w:pStyle w:val="-732"/>
      </w:pPr>
      <w:r>
        <w:tab/>
      </w: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schedule(</w:t>
      </w:r>
      <w:proofErr w:type="spellStart"/>
      <w:proofErr w:type="gramEnd"/>
      <w:r>
        <w:t>static,numThreads</w:t>
      </w:r>
      <w:proofErr w:type="spellEnd"/>
      <w:r>
        <w:t>) reduction (+:temp)</w:t>
      </w:r>
    </w:p>
    <w:p w14:paraId="7F6EBF28" w14:textId="77777777" w:rsidR="00125B17" w:rsidRDefault="00125B17" w:rsidP="00125B17">
      <w:pPr>
        <w:pStyle w:val="-732"/>
      </w:pPr>
      <w:r>
        <w:tab/>
      </w:r>
      <w:r>
        <w:tab/>
      </w:r>
      <w:r>
        <w:tab/>
        <w:t xml:space="preserve">for (k=0; k &lt; dim; k++) </w:t>
      </w:r>
    </w:p>
    <w:p w14:paraId="56A85F56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+= </w:t>
      </w:r>
      <w:proofErr w:type="spellStart"/>
      <w:r>
        <w:t>bufA</w:t>
      </w:r>
      <w:proofErr w:type="spellEnd"/>
      <w:r>
        <w:t>[i*</w:t>
      </w:r>
      <w:proofErr w:type="spellStart"/>
      <w:r>
        <w:t>dim+k</w:t>
      </w:r>
      <w:proofErr w:type="spellEnd"/>
      <w:r>
        <w:t>]*</w:t>
      </w:r>
      <w:proofErr w:type="spellStart"/>
      <w:r>
        <w:t>bufB</w:t>
      </w:r>
      <w:proofErr w:type="spellEnd"/>
      <w:r>
        <w:t>[j*</w:t>
      </w:r>
      <w:proofErr w:type="spellStart"/>
      <w:r>
        <w:t>dim+k</w:t>
      </w:r>
      <w:proofErr w:type="spellEnd"/>
      <w:r>
        <w:t>];</w:t>
      </w:r>
    </w:p>
    <w:p w14:paraId="145E3F2F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r>
        <w:t>bufC</w:t>
      </w:r>
      <w:proofErr w:type="spellEnd"/>
      <w:r>
        <w:t>[i*</w:t>
      </w:r>
      <w:proofErr w:type="spellStart"/>
      <w:r>
        <w:t>dim+j+ProcPartSize</w:t>
      </w:r>
      <w:proofErr w:type="spellEnd"/>
      <w:r>
        <w:t>*</w:t>
      </w:r>
      <w:proofErr w:type="spellStart"/>
      <w:r>
        <w:t>ProcRank</w:t>
      </w:r>
      <w:proofErr w:type="spellEnd"/>
      <w:r>
        <w:t>] = temp;</w:t>
      </w:r>
    </w:p>
    <w:p w14:paraId="7EAAB8D9" w14:textId="77777777" w:rsidR="00125B17" w:rsidRDefault="00125B17" w:rsidP="00125B17">
      <w:pPr>
        <w:pStyle w:val="-732"/>
      </w:pPr>
      <w:r>
        <w:tab/>
      </w:r>
      <w:r>
        <w:tab/>
      </w:r>
      <w:r>
        <w:tab/>
        <w:t>temp = 0.0;</w:t>
      </w:r>
    </w:p>
    <w:p w14:paraId="768267AC" w14:textId="77777777" w:rsidR="00125B17" w:rsidRDefault="00125B17" w:rsidP="00125B17">
      <w:pPr>
        <w:pStyle w:val="-732"/>
      </w:pPr>
      <w:r>
        <w:tab/>
      </w:r>
      <w:r>
        <w:tab/>
        <w:t>}</w:t>
      </w:r>
    </w:p>
    <w:p w14:paraId="03D021A8" w14:textId="77777777" w:rsidR="00125B17" w:rsidRDefault="00125B17" w:rsidP="00125B17">
      <w:pPr>
        <w:pStyle w:val="-732"/>
      </w:pPr>
      <w:r>
        <w:tab/>
        <w:t>}</w:t>
      </w:r>
    </w:p>
    <w:p w14:paraId="62A7DA5C" w14:textId="363AE17F" w:rsidR="00125B17" w:rsidRPr="00D77FD0" w:rsidRDefault="00085FDF" w:rsidP="00125B17">
      <w:pPr>
        <w:pStyle w:val="-732"/>
      </w:pPr>
      <w:r>
        <w:tab/>
      </w:r>
    </w:p>
    <w:p w14:paraId="5C70DB54" w14:textId="77777777" w:rsidR="00125B17" w:rsidRDefault="00125B17" w:rsidP="00125B17">
      <w:pPr>
        <w:pStyle w:val="-73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NextProc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PrevProc</w:t>
      </w:r>
      <w:proofErr w:type="spellEnd"/>
      <w:r>
        <w:t>;</w:t>
      </w:r>
    </w:p>
    <w:p w14:paraId="709B1289" w14:textId="0BE98594" w:rsidR="00125B17" w:rsidRDefault="00125B17" w:rsidP="00125B17">
      <w:pPr>
        <w:pStyle w:val="-732"/>
      </w:pPr>
      <w:r>
        <w:tab/>
        <w:t xml:space="preserve">for (p=1; p &lt; </w:t>
      </w:r>
      <w:proofErr w:type="spellStart"/>
      <w:r>
        <w:t>ProcNum</w:t>
      </w:r>
      <w:proofErr w:type="spellEnd"/>
      <w:r>
        <w:t>; p++) {</w:t>
      </w:r>
    </w:p>
    <w:p w14:paraId="18B63A56" w14:textId="296183CB" w:rsidR="00085FDF" w:rsidRDefault="00085FDF" w:rsidP="00125B17">
      <w:pPr>
        <w:pStyle w:val="-732"/>
        <w:rPr>
          <w:lang w:val="ru-RU"/>
        </w:rPr>
      </w:pPr>
      <w:r>
        <w:tab/>
      </w:r>
      <w:r>
        <w:tab/>
      </w:r>
      <w:r w:rsidRPr="00085FDF">
        <w:rPr>
          <w:lang w:val="ru-RU"/>
        </w:rPr>
        <w:t>//</w:t>
      </w:r>
      <w:r>
        <w:rPr>
          <w:lang w:val="ru-RU"/>
        </w:rPr>
        <w:t>Выбор следующего и предыдущего процесса</w:t>
      </w:r>
    </w:p>
    <w:p w14:paraId="1D09D877" w14:textId="2B6C5CF6" w:rsidR="00085FDF" w:rsidRPr="00085FDF" w:rsidRDefault="00085FDF" w:rsidP="00125B17">
      <w:pPr>
        <w:pStyle w:val="-732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D77FD0">
        <w:rPr>
          <w:lang w:val="ru-RU"/>
        </w:rPr>
        <w:t>//</w:t>
      </w:r>
      <w:r>
        <w:rPr>
          <w:lang w:val="ru-RU"/>
        </w:rPr>
        <w:t>для обмена данными</w:t>
      </w:r>
    </w:p>
    <w:p w14:paraId="0822F6A0" w14:textId="77777777" w:rsidR="00125B17" w:rsidRDefault="00125B17" w:rsidP="00125B17">
      <w:pPr>
        <w:pStyle w:val="-732"/>
      </w:pPr>
      <w:r w:rsidRPr="00085FDF">
        <w:rPr>
          <w:lang w:val="ru-RU"/>
        </w:rPr>
        <w:tab/>
      </w:r>
      <w:r w:rsidRPr="00085FDF">
        <w:rPr>
          <w:lang w:val="ru-RU"/>
        </w:rPr>
        <w:tab/>
      </w:r>
      <w:proofErr w:type="spellStart"/>
      <w:r>
        <w:t>NextProc</w:t>
      </w:r>
      <w:proofErr w:type="spellEnd"/>
      <w:r>
        <w:t xml:space="preserve"> = ProcRank+1;</w:t>
      </w:r>
    </w:p>
    <w:p w14:paraId="405C1E7C" w14:textId="77777777" w:rsidR="00125B17" w:rsidRDefault="00125B17" w:rsidP="00125B17">
      <w:pPr>
        <w:pStyle w:val="-732"/>
      </w:pPr>
      <w:r>
        <w:tab/>
      </w:r>
      <w:r>
        <w:tab/>
        <w:t>if (</w:t>
      </w:r>
      <w:proofErr w:type="spellStart"/>
      <w:r>
        <w:t>ProcRank</w:t>
      </w:r>
      <w:proofErr w:type="spellEnd"/>
      <w:r>
        <w:t xml:space="preserve"> == ProcNum-1) </w:t>
      </w:r>
    </w:p>
    <w:p w14:paraId="290A4407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r>
        <w:t>NextProc</w:t>
      </w:r>
      <w:proofErr w:type="spellEnd"/>
      <w:r>
        <w:t xml:space="preserve"> = 0;</w:t>
      </w:r>
    </w:p>
    <w:p w14:paraId="09E0973D" w14:textId="77777777" w:rsidR="00125B17" w:rsidRDefault="00125B17" w:rsidP="00125B17">
      <w:pPr>
        <w:pStyle w:val="-732"/>
      </w:pPr>
      <w:r>
        <w:tab/>
      </w:r>
      <w:r>
        <w:tab/>
      </w:r>
      <w:proofErr w:type="spellStart"/>
      <w:r>
        <w:t>PrevProc</w:t>
      </w:r>
      <w:proofErr w:type="spellEnd"/>
      <w:r>
        <w:t xml:space="preserve"> = ProcRank-1;</w:t>
      </w:r>
    </w:p>
    <w:p w14:paraId="0816B8B5" w14:textId="77777777" w:rsidR="00125B17" w:rsidRDefault="00125B17" w:rsidP="00125B17">
      <w:pPr>
        <w:pStyle w:val="-732"/>
      </w:pPr>
      <w:r>
        <w:tab/>
      </w:r>
      <w:r>
        <w:tab/>
        <w:t>if (</w:t>
      </w:r>
      <w:proofErr w:type="spellStart"/>
      <w:r>
        <w:t>ProcRank</w:t>
      </w:r>
      <w:proofErr w:type="spellEnd"/>
      <w:r>
        <w:t xml:space="preserve"> == 0) </w:t>
      </w:r>
    </w:p>
    <w:p w14:paraId="6AB8BE69" w14:textId="77370B14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r>
        <w:t>PrevProc</w:t>
      </w:r>
      <w:proofErr w:type="spellEnd"/>
      <w:r>
        <w:t xml:space="preserve"> = ProcNum-1;</w:t>
      </w:r>
    </w:p>
    <w:p w14:paraId="15B0E392" w14:textId="33997EF5" w:rsidR="00085FDF" w:rsidRPr="00D77FD0" w:rsidRDefault="00085FDF" w:rsidP="00125B17">
      <w:pPr>
        <w:pStyle w:val="-732"/>
      </w:pPr>
      <w:r>
        <w:tab/>
      </w:r>
      <w:r>
        <w:tab/>
        <w:t>//</w:t>
      </w:r>
      <w:r>
        <w:rPr>
          <w:lang w:val="ru-RU"/>
        </w:rPr>
        <w:t>Обмен</w:t>
      </w:r>
      <w:r w:rsidRPr="00D77FD0">
        <w:t xml:space="preserve"> </w:t>
      </w:r>
      <w:r>
        <w:rPr>
          <w:lang w:val="ru-RU"/>
        </w:rPr>
        <w:t>данными</w:t>
      </w:r>
    </w:p>
    <w:p w14:paraId="4C6DA6FF" w14:textId="7DB694F1" w:rsidR="00125B17" w:rsidRDefault="00125B17" w:rsidP="00125B17">
      <w:pPr>
        <w:pStyle w:val="-732"/>
      </w:pPr>
      <w:r>
        <w:tab/>
      </w:r>
      <w:r>
        <w:tab/>
      </w:r>
      <w:proofErr w:type="spellStart"/>
      <w:r>
        <w:t>MPI_Sendrecv_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bufB</w:t>
      </w:r>
      <w:proofErr w:type="spellEnd"/>
      <w:r>
        <w:t xml:space="preserve">, </w:t>
      </w:r>
      <w:proofErr w:type="spellStart"/>
      <w:r>
        <w:t>ProcPartElem</w:t>
      </w:r>
      <w:proofErr w:type="spellEnd"/>
      <w:r>
        <w:t xml:space="preserve">, MPI_DOUBLE, </w:t>
      </w:r>
      <w:proofErr w:type="spellStart"/>
      <w:r>
        <w:t>NextProc</w:t>
      </w:r>
      <w:proofErr w:type="spellEnd"/>
      <w:r>
        <w:t xml:space="preserve">, 0, </w:t>
      </w:r>
      <w:proofErr w:type="spellStart"/>
      <w:r>
        <w:t>PrevProc</w:t>
      </w:r>
      <w:proofErr w:type="spellEnd"/>
      <w:r>
        <w:t>, 0, MPI_COMM_WORLD, &amp;Status);</w:t>
      </w:r>
    </w:p>
    <w:p w14:paraId="25AC7136" w14:textId="22A84BAE" w:rsidR="00125B17" w:rsidRPr="00D77FD0" w:rsidRDefault="00125B17" w:rsidP="00125B17">
      <w:pPr>
        <w:pStyle w:val="-732"/>
        <w:rPr>
          <w:lang w:val="ru-RU"/>
        </w:rPr>
      </w:pPr>
      <w:r>
        <w:tab/>
      </w:r>
      <w:r>
        <w:tab/>
        <w:t>temp</w:t>
      </w:r>
      <w:r w:rsidRPr="00D77FD0">
        <w:rPr>
          <w:lang w:val="ru-RU"/>
        </w:rPr>
        <w:t xml:space="preserve"> = 0.0;</w:t>
      </w:r>
    </w:p>
    <w:p w14:paraId="0934E674" w14:textId="77777777" w:rsidR="00085FDF" w:rsidRDefault="00085FDF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085FDF">
        <w:rPr>
          <w:lang w:val="ru-RU"/>
        </w:rPr>
        <w:t xml:space="preserve">// </w:t>
      </w:r>
      <w:r>
        <w:rPr>
          <w:lang w:val="ru-RU"/>
        </w:rPr>
        <w:t xml:space="preserve">Перемножение принятой ленты матрицы </w:t>
      </w:r>
      <w:r>
        <w:t>B</w:t>
      </w:r>
      <w:r>
        <w:rPr>
          <w:lang w:val="ru-RU"/>
        </w:rPr>
        <w:t xml:space="preserve"> и </w:t>
      </w:r>
    </w:p>
    <w:p w14:paraId="2D6C2169" w14:textId="505CFC17" w:rsidR="00085FDF" w:rsidRPr="00D77FD0" w:rsidRDefault="00085FDF" w:rsidP="00085FDF">
      <w:pPr>
        <w:pStyle w:val="-732"/>
        <w:ind w:left="708" w:firstLine="708"/>
      </w:pPr>
      <w:r>
        <w:t xml:space="preserve">// </w:t>
      </w:r>
      <w:r>
        <w:rPr>
          <w:lang w:val="ru-RU"/>
        </w:rPr>
        <w:t>оставшейся</w:t>
      </w:r>
      <w:r w:rsidRPr="00D77FD0">
        <w:t xml:space="preserve"> </w:t>
      </w:r>
      <w:r>
        <w:rPr>
          <w:lang w:val="ru-RU"/>
        </w:rPr>
        <w:t>ленты</w:t>
      </w:r>
      <w:r>
        <w:t xml:space="preserve"> </w:t>
      </w:r>
      <w:r>
        <w:rPr>
          <w:lang w:val="ru-RU"/>
        </w:rPr>
        <w:t>матрицы</w:t>
      </w:r>
      <w:r w:rsidRPr="00D77FD0">
        <w:t xml:space="preserve"> </w:t>
      </w:r>
      <w:r>
        <w:rPr>
          <w:lang w:val="ru-RU"/>
        </w:rPr>
        <w:t>А</w:t>
      </w:r>
      <w:r w:rsidRPr="00D77FD0">
        <w:t xml:space="preserve"> </w:t>
      </w:r>
    </w:p>
    <w:p w14:paraId="637FDFA9" w14:textId="77777777" w:rsidR="00125B17" w:rsidRDefault="00125B17" w:rsidP="00125B17">
      <w:pPr>
        <w:pStyle w:val="-732"/>
      </w:pPr>
      <w:r w:rsidRPr="00D77FD0">
        <w:tab/>
      </w:r>
      <w:r w:rsidRPr="00D77FD0">
        <w:tab/>
      </w:r>
      <w:r>
        <w:t xml:space="preserve">for (i=0; i &lt; </w:t>
      </w:r>
      <w:proofErr w:type="spellStart"/>
      <w:r>
        <w:t>ProcPartSize</w:t>
      </w:r>
      <w:proofErr w:type="spellEnd"/>
      <w:r>
        <w:t>; i++) {</w:t>
      </w:r>
    </w:p>
    <w:p w14:paraId="3BB43554" w14:textId="77777777" w:rsidR="00125B17" w:rsidRDefault="00125B17" w:rsidP="00125B17">
      <w:pPr>
        <w:pStyle w:val="-732"/>
      </w:pPr>
      <w:r>
        <w:tab/>
      </w:r>
      <w:r>
        <w:tab/>
      </w:r>
      <w:r>
        <w:tab/>
        <w:t xml:space="preserve">for (j=0; j &lt; </w:t>
      </w:r>
      <w:proofErr w:type="spellStart"/>
      <w:r>
        <w:t>ProcPartSize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B6EB6AE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schedule(</w:t>
      </w:r>
      <w:proofErr w:type="spellStart"/>
      <w:proofErr w:type="gramEnd"/>
      <w:r>
        <w:t>static,numThreads</w:t>
      </w:r>
      <w:proofErr w:type="spellEnd"/>
      <w:r>
        <w:t>) reduction (+:temp)</w:t>
      </w:r>
    </w:p>
    <w:p w14:paraId="3162D88D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>for (k=0; k &lt; dim; k++) {</w:t>
      </w:r>
    </w:p>
    <w:p w14:paraId="381A5A90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+= </w:t>
      </w:r>
      <w:proofErr w:type="spellStart"/>
      <w:r>
        <w:t>bufA</w:t>
      </w:r>
      <w:proofErr w:type="spellEnd"/>
      <w:r>
        <w:t>[i*</w:t>
      </w:r>
      <w:proofErr w:type="spellStart"/>
      <w:r>
        <w:t>dim+k</w:t>
      </w:r>
      <w:proofErr w:type="spellEnd"/>
      <w:r>
        <w:t>]*</w:t>
      </w:r>
      <w:proofErr w:type="spellStart"/>
      <w:r>
        <w:t>bufB</w:t>
      </w:r>
      <w:proofErr w:type="spellEnd"/>
      <w:r>
        <w:t>[j*</w:t>
      </w:r>
      <w:proofErr w:type="spellStart"/>
      <w:r>
        <w:t>dim+k</w:t>
      </w:r>
      <w:proofErr w:type="spellEnd"/>
      <w:r>
        <w:t>];</w:t>
      </w:r>
    </w:p>
    <w:p w14:paraId="661108C6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>}</w:t>
      </w:r>
    </w:p>
    <w:p w14:paraId="368A7231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ProcRank</w:t>
      </w:r>
      <w:proofErr w:type="spellEnd"/>
      <w:r>
        <w:t xml:space="preserve">-p &gt;= 0 ) </w:t>
      </w:r>
    </w:p>
    <w:p w14:paraId="784B889B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</w:t>
      </w:r>
      <w:proofErr w:type="spellEnd"/>
      <w:r>
        <w:t xml:space="preserve"> = </w:t>
      </w:r>
      <w:proofErr w:type="spellStart"/>
      <w:r>
        <w:t>ProcRank</w:t>
      </w:r>
      <w:proofErr w:type="spellEnd"/>
      <w:r>
        <w:t>-p;</w:t>
      </w:r>
    </w:p>
    <w:p w14:paraId="04C4951A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ind</w:t>
      </w:r>
      <w:proofErr w:type="spellEnd"/>
      <w:r>
        <w:t xml:space="preserve"> = (</w:t>
      </w:r>
      <w:proofErr w:type="spellStart"/>
      <w:r>
        <w:t>ProcNum-p+ProcRank</w:t>
      </w:r>
      <w:proofErr w:type="spellEnd"/>
      <w:r>
        <w:t>);</w:t>
      </w:r>
    </w:p>
    <w:p w14:paraId="0498C46A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r>
        <w:t>bufC</w:t>
      </w:r>
      <w:proofErr w:type="spellEnd"/>
      <w:r>
        <w:t>[i*</w:t>
      </w:r>
      <w:proofErr w:type="spellStart"/>
      <w:r>
        <w:t>dim+j+ind</w:t>
      </w:r>
      <w:proofErr w:type="spellEnd"/>
      <w:r>
        <w:t>*</w:t>
      </w:r>
      <w:proofErr w:type="spellStart"/>
      <w:r>
        <w:t>ProcPartSize</w:t>
      </w:r>
      <w:proofErr w:type="spellEnd"/>
      <w:r>
        <w:t>] = temp;</w:t>
      </w:r>
    </w:p>
    <w:p w14:paraId="73B3D24C" w14:textId="77777777" w:rsidR="00125B17" w:rsidRPr="00085FDF" w:rsidRDefault="00125B17" w:rsidP="00125B17">
      <w:pPr>
        <w:pStyle w:val="-732"/>
        <w:rPr>
          <w:lang w:val="ru-RU"/>
        </w:rPr>
      </w:pPr>
      <w:r>
        <w:tab/>
      </w:r>
      <w:r>
        <w:tab/>
      </w:r>
      <w:r>
        <w:tab/>
      </w:r>
      <w:r>
        <w:tab/>
        <w:t>temp</w:t>
      </w:r>
      <w:r w:rsidRPr="00085FDF">
        <w:rPr>
          <w:lang w:val="ru-RU"/>
        </w:rPr>
        <w:t xml:space="preserve"> = 0.0;</w:t>
      </w:r>
    </w:p>
    <w:p w14:paraId="5497ABDD" w14:textId="77777777" w:rsidR="00125B17" w:rsidRPr="00085FDF" w:rsidRDefault="00125B17" w:rsidP="00125B17">
      <w:pPr>
        <w:pStyle w:val="-732"/>
        <w:rPr>
          <w:lang w:val="ru-RU"/>
        </w:rPr>
      </w:pPr>
      <w:r w:rsidRPr="00085FDF">
        <w:rPr>
          <w:lang w:val="ru-RU"/>
        </w:rPr>
        <w:tab/>
      </w:r>
      <w:r w:rsidRPr="00085FDF">
        <w:rPr>
          <w:lang w:val="ru-RU"/>
        </w:rPr>
        <w:tab/>
      </w:r>
      <w:r w:rsidRPr="00085FDF">
        <w:rPr>
          <w:lang w:val="ru-RU"/>
        </w:rPr>
        <w:tab/>
        <w:t>}</w:t>
      </w:r>
    </w:p>
    <w:p w14:paraId="59A919AC" w14:textId="77777777" w:rsidR="00125B17" w:rsidRPr="00085FDF" w:rsidRDefault="00125B17" w:rsidP="00125B17">
      <w:pPr>
        <w:pStyle w:val="-732"/>
        <w:rPr>
          <w:lang w:val="ru-RU"/>
        </w:rPr>
      </w:pPr>
      <w:r w:rsidRPr="00085FDF">
        <w:rPr>
          <w:lang w:val="ru-RU"/>
        </w:rPr>
        <w:lastRenderedPageBreak/>
        <w:tab/>
      </w:r>
      <w:r w:rsidRPr="00085FDF">
        <w:rPr>
          <w:lang w:val="ru-RU"/>
        </w:rPr>
        <w:tab/>
        <w:t>}</w:t>
      </w:r>
    </w:p>
    <w:p w14:paraId="474AB3E6" w14:textId="77777777" w:rsidR="00125B17" w:rsidRPr="00085FDF" w:rsidRDefault="00125B17" w:rsidP="00125B17">
      <w:pPr>
        <w:pStyle w:val="-732"/>
        <w:rPr>
          <w:lang w:val="ru-RU"/>
        </w:rPr>
      </w:pPr>
      <w:r w:rsidRPr="00085FDF">
        <w:rPr>
          <w:lang w:val="ru-RU"/>
        </w:rPr>
        <w:tab/>
        <w:t>}</w:t>
      </w:r>
    </w:p>
    <w:p w14:paraId="17E46549" w14:textId="6BA9D060" w:rsidR="00125B17" w:rsidRPr="00085FDF" w:rsidRDefault="00125B17" w:rsidP="00125B17">
      <w:pPr>
        <w:pStyle w:val="-732"/>
        <w:rPr>
          <w:lang w:val="ru-RU"/>
        </w:rPr>
      </w:pPr>
      <w:r w:rsidRPr="00085FDF">
        <w:rPr>
          <w:lang w:val="ru-RU"/>
        </w:rPr>
        <w:tab/>
      </w:r>
      <w:r w:rsidR="00085FDF" w:rsidRPr="00085FDF">
        <w:rPr>
          <w:lang w:val="ru-RU"/>
        </w:rPr>
        <w:t>//</w:t>
      </w:r>
      <w:r w:rsidR="00085FDF">
        <w:rPr>
          <w:lang w:val="ru-RU"/>
        </w:rPr>
        <w:t>Сбор результирующих лент в процесс с рангом 0</w:t>
      </w:r>
    </w:p>
    <w:p w14:paraId="300E561F" w14:textId="77777777" w:rsidR="00125B17" w:rsidRDefault="00125B17" w:rsidP="00125B17">
      <w:pPr>
        <w:pStyle w:val="-732"/>
      </w:pPr>
      <w:r w:rsidRPr="00085FDF">
        <w:rPr>
          <w:lang w:val="ru-RU"/>
        </w:rPr>
        <w:tab/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spellStart"/>
      <w:proofErr w:type="gramEnd"/>
      <w:r>
        <w:t>bufC</w:t>
      </w:r>
      <w:proofErr w:type="spellEnd"/>
      <w:r>
        <w:t xml:space="preserve">, </w:t>
      </w:r>
      <w:proofErr w:type="spellStart"/>
      <w:r>
        <w:t>ProcPartElem</w:t>
      </w:r>
      <w:proofErr w:type="spellEnd"/>
      <w:r>
        <w:t xml:space="preserve">, MPI_DOUBLE, C, </w:t>
      </w:r>
      <w:proofErr w:type="spellStart"/>
      <w:r>
        <w:t>ProcPartElem</w:t>
      </w:r>
      <w:proofErr w:type="spellEnd"/>
      <w:r>
        <w:t>, MPI_DOUBLE, 0, MPI_COMM_WORLD);</w:t>
      </w:r>
    </w:p>
    <w:p w14:paraId="310AAA5F" w14:textId="77777777" w:rsidR="00125B17" w:rsidRDefault="00125B17" w:rsidP="00125B17">
      <w:pPr>
        <w:pStyle w:val="-732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time_end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14:paraId="0136C074" w14:textId="77777777" w:rsidR="00125B17" w:rsidRDefault="00125B17" w:rsidP="00125B17">
      <w:pPr>
        <w:pStyle w:val="-732"/>
      </w:pPr>
      <w:r>
        <w:tab/>
        <w:t xml:space="preserve">time = </w:t>
      </w:r>
      <w:proofErr w:type="spellStart"/>
      <w:r>
        <w:t>time_end</w:t>
      </w:r>
      <w:proofErr w:type="spellEnd"/>
      <w:r>
        <w:t xml:space="preserve"> - </w:t>
      </w:r>
      <w:proofErr w:type="spellStart"/>
      <w:r>
        <w:t>time_start</w:t>
      </w:r>
      <w:proofErr w:type="spellEnd"/>
      <w:r>
        <w:t>;</w:t>
      </w:r>
    </w:p>
    <w:p w14:paraId="2C81CFA0" w14:textId="77777777" w:rsidR="00125B17" w:rsidRDefault="00125B17" w:rsidP="00125B17">
      <w:pPr>
        <w:pStyle w:val="-732"/>
      </w:pP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bufA</w:t>
      </w:r>
      <w:proofErr w:type="spellEnd"/>
      <w:r>
        <w:t>;</w:t>
      </w:r>
    </w:p>
    <w:p w14:paraId="0B06EA6C" w14:textId="77777777" w:rsidR="00125B17" w:rsidRDefault="00125B17" w:rsidP="00125B17">
      <w:pPr>
        <w:pStyle w:val="-732"/>
      </w:pP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bufB</w:t>
      </w:r>
      <w:proofErr w:type="spellEnd"/>
      <w:r>
        <w:t>;</w:t>
      </w:r>
    </w:p>
    <w:p w14:paraId="235BE02E" w14:textId="77777777" w:rsidR="00125B17" w:rsidRDefault="00125B17" w:rsidP="00125B17">
      <w:pPr>
        <w:pStyle w:val="-732"/>
      </w:pP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bufC</w:t>
      </w:r>
      <w:proofErr w:type="spellEnd"/>
      <w:r>
        <w:t>;</w:t>
      </w:r>
    </w:p>
    <w:p w14:paraId="16B4039E" w14:textId="77777777" w:rsidR="00125B17" w:rsidRDefault="00125B17" w:rsidP="00125B17">
      <w:pPr>
        <w:pStyle w:val="-732"/>
      </w:pPr>
      <w:r>
        <w:tab/>
        <w:t>return true;</w:t>
      </w:r>
    </w:p>
    <w:p w14:paraId="12FB7764" w14:textId="77777777" w:rsidR="00125B17" w:rsidRDefault="00125B17" w:rsidP="00125B17">
      <w:pPr>
        <w:pStyle w:val="-732"/>
      </w:pPr>
      <w:r>
        <w:t>}</w:t>
      </w:r>
    </w:p>
    <w:p w14:paraId="541FEEE3" w14:textId="77777777" w:rsidR="00125B17" w:rsidRDefault="00125B17" w:rsidP="00125B17">
      <w:pPr>
        <w:pStyle w:val="-732"/>
      </w:pPr>
    </w:p>
    <w:p w14:paraId="681C5B75" w14:textId="77777777" w:rsidR="00125B17" w:rsidRDefault="00125B17" w:rsidP="00125B17">
      <w:pPr>
        <w:pStyle w:val="-732"/>
      </w:pPr>
    </w:p>
    <w:p w14:paraId="22ED89B2" w14:textId="77777777" w:rsidR="00125B17" w:rsidRDefault="00125B17" w:rsidP="00125B17">
      <w:pPr>
        <w:pStyle w:val="-732"/>
      </w:pPr>
    </w:p>
    <w:p w14:paraId="0DC8449D" w14:textId="77777777" w:rsidR="00125B17" w:rsidRDefault="00125B17" w:rsidP="00125B17">
      <w:pPr>
        <w:pStyle w:val="-732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56FCF16F" w14:textId="77777777" w:rsidR="00125B17" w:rsidRDefault="00125B17" w:rsidP="00125B17">
      <w:pPr>
        <w:pStyle w:val="-732"/>
      </w:pPr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,&amp;</w:t>
      </w:r>
      <w:proofErr w:type="spellStart"/>
      <w:r>
        <w:t>argv</w:t>
      </w:r>
      <w:proofErr w:type="spellEnd"/>
      <w:r>
        <w:t>);</w:t>
      </w:r>
    </w:p>
    <w:p w14:paraId="40C70438" w14:textId="77777777" w:rsidR="00125B17" w:rsidRDefault="00125B17" w:rsidP="00125B17">
      <w:pPr>
        <w:pStyle w:val="-73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sizeMat</w:t>
      </w:r>
      <w:proofErr w:type="spellEnd"/>
      <w:r>
        <w:t>;</w:t>
      </w:r>
    </w:p>
    <w:p w14:paraId="2DF9AA77" w14:textId="77777777" w:rsidR="00125B17" w:rsidRDefault="00125B17" w:rsidP="00125B17">
      <w:pPr>
        <w:pStyle w:val="-732"/>
      </w:pPr>
      <w:r>
        <w:tab/>
      </w:r>
      <w:proofErr w:type="spellStart"/>
      <w:r>
        <w:t>int</w:t>
      </w:r>
      <w:proofErr w:type="spellEnd"/>
      <w:r>
        <w:t xml:space="preserve"> i, j, k, p, </w:t>
      </w:r>
      <w:proofErr w:type="spellStart"/>
      <w:r>
        <w:t>ind</w:t>
      </w:r>
      <w:proofErr w:type="spellEnd"/>
      <w:r>
        <w:t>;</w:t>
      </w:r>
    </w:p>
    <w:p w14:paraId="5E0D7411" w14:textId="77777777" w:rsidR="00125B17" w:rsidRDefault="00125B17" w:rsidP="00125B17">
      <w:pPr>
        <w:pStyle w:val="-732"/>
      </w:pPr>
      <w:r>
        <w:tab/>
        <w:t>double temp;</w:t>
      </w:r>
    </w:p>
    <w:p w14:paraId="452A8C0A" w14:textId="77777777" w:rsidR="00125B17" w:rsidRDefault="00125B17" w:rsidP="00125B17">
      <w:pPr>
        <w:pStyle w:val="-73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ProcNum</w:t>
      </w:r>
      <w:proofErr w:type="spellEnd"/>
      <w:r>
        <w:t>;</w:t>
      </w:r>
    </w:p>
    <w:p w14:paraId="0C4B29A3" w14:textId="6CABD6C1" w:rsidR="00125B17" w:rsidRDefault="00125B17" w:rsidP="00125B17">
      <w:pPr>
        <w:pStyle w:val="-732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ProcRank</w:t>
      </w:r>
      <w:proofErr w:type="spellEnd"/>
      <w:r>
        <w:t>;</w:t>
      </w:r>
    </w:p>
    <w:p w14:paraId="175A88E6" w14:textId="6A740032" w:rsidR="00085FDF" w:rsidRDefault="00085FDF" w:rsidP="00125B17">
      <w:pPr>
        <w:pStyle w:val="-732"/>
        <w:rPr>
          <w:lang w:val="ru-RU"/>
        </w:rPr>
      </w:pPr>
      <w:r>
        <w:tab/>
      </w:r>
      <w:r w:rsidRPr="00085FDF">
        <w:rPr>
          <w:lang w:val="ru-RU"/>
        </w:rPr>
        <w:t>//</w:t>
      </w:r>
      <w:r>
        <w:rPr>
          <w:lang w:val="ru-RU"/>
        </w:rPr>
        <w:t>Считывание в переменные количество процессов и ранг</w:t>
      </w:r>
    </w:p>
    <w:p w14:paraId="7F387034" w14:textId="550B2533" w:rsidR="00085FDF" w:rsidRPr="00D77FD0" w:rsidRDefault="00085FDF" w:rsidP="00125B17">
      <w:pPr>
        <w:pStyle w:val="-732"/>
      </w:pPr>
      <w:r w:rsidRPr="00D77FD0">
        <w:rPr>
          <w:lang w:val="ru-RU"/>
        </w:rPr>
        <w:tab/>
      </w:r>
      <w:r>
        <w:t>//</w:t>
      </w:r>
      <w:r>
        <w:rPr>
          <w:lang w:val="ru-RU"/>
        </w:rPr>
        <w:t>текущего</w:t>
      </w:r>
      <w:r w:rsidRPr="00D77FD0">
        <w:t xml:space="preserve"> </w:t>
      </w:r>
      <w:r>
        <w:rPr>
          <w:lang w:val="ru-RU"/>
        </w:rPr>
        <w:t>процесса</w:t>
      </w:r>
    </w:p>
    <w:p w14:paraId="3A890910" w14:textId="77777777" w:rsidR="00125B17" w:rsidRDefault="00125B17" w:rsidP="00125B17">
      <w:pPr>
        <w:pStyle w:val="-732"/>
      </w:pPr>
      <w:r w:rsidRPr="00D77FD0"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MPI_COMM_WORLD,&amp;</w:t>
      </w:r>
      <w:proofErr w:type="spellStart"/>
      <w:r>
        <w:t>ProcNum</w:t>
      </w:r>
      <w:proofErr w:type="spellEnd"/>
      <w:r>
        <w:t>);</w:t>
      </w:r>
    </w:p>
    <w:p w14:paraId="362D8327" w14:textId="77777777" w:rsidR="00125B17" w:rsidRDefault="00125B17" w:rsidP="00125B17">
      <w:pPr>
        <w:pStyle w:val="-732"/>
      </w:pPr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MPI_COMM_WORLD,&amp;</w:t>
      </w:r>
      <w:proofErr w:type="spellStart"/>
      <w:r>
        <w:t>ProcRank</w:t>
      </w:r>
      <w:proofErr w:type="spellEnd"/>
      <w:r>
        <w:t>);</w:t>
      </w:r>
    </w:p>
    <w:p w14:paraId="0B0D4EEE" w14:textId="279F076C" w:rsidR="00125B17" w:rsidRPr="00CC2E97" w:rsidRDefault="00125B17" w:rsidP="00125B17">
      <w:pPr>
        <w:pStyle w:val="-732"/>
        <w:rPr>
          <w:lang w:val="ru-RU"/>
        </w:rPr>
      </w:pPr>
      <w:r>
        <w:tab/>
      </w:r>
      <w:proofErr w:type="gramStart"/>
      <w:r>
        <w:t>if</w:t>
      </w:r>
      <w:r w:rsidRPr="00CC2E97">
        <w:rPr>
          <w:lang w:val="ru-RU"/>
        </w:rPr>
        <w:t>(</w:t>
      </w:r>
      <w:proofErr w:type="spellStart"/>
      <w:proofErr w:type="gramEnd"/>
      <w:r>
        <w:t>argc</w:t>
      </w:r>
      <w:proofErr w:type="spellEnd"/>
      <w:r w:rsidRPr="00CC2E97">
        <w:rPr>
          <w:lang w:val="ru-RU"/>
        </w:rPr>
        <w:t xml:space="preserve"> == 5){</w:t>
      </w:r>
    </w:p>
    <w:p w14:paraId="1AEC714F" w14:textId="621134E9" w:rsidR="00085FDF" w:rsidRPr="00CC2E97" w:rsidRDefault="00085FDF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  <w:t>//</w:t>
      </w:r>
      <w:r>
        <w:rPr>
          <w:lang w:val="ru-RU"/>
        </w:rPr>
        <w:t>Тестовый</w:t>
      </w:r>
      <w:r w:rsidRPr="00CC2E97">
        <w:rPr>
          <w:lang w:val="ru-RU"/>
        </w:rPr>
        <w:t xml:space="preserve"> </w:t>
      </w:r>
      <w:r>
        <w:rPr>
          <w:lang w:val="ru-RU"/>
        </w:rPr>
        <w:t>режим</w:t>
      </w:r>
    </w:p>
    <w:p w14:paraId="1899B92F" w14:textId="4927BC6A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proofErr w:type="gramStart"/>
      <w:r>
        <w:t>string</w:t>
      </w:r>
      <w:proofErr w:type="gramEnd"/>
      <w:r w:rsidRPr="00CC2E97">
        <w:rPr>
          <w:lang w:val="ru-RU"/>
        </w:rPr>
        <w:t xml:space="preserve"> </w:t>
      </w:r>
      <w:proofErr w:type="spellStart"/>
      <w:r>
        <w:t>inputFile</w:t>
      </w:r>
      <w:proofErr w:type="spellEnd"/>
      <w:r w:rsidRPr="00CC2E97">
        <w:rPr>
          <w:lang w:val="ru-RU"/>
        </w:rPr>
        <w:t>(</w:t>
      </w:r>
      <w:proofErr w:type="spellStart"/>
      <w:r>
        <w:t>argv</w:t>
      </w:r>
      <w:proofErr w:type="spellEnd"/>
      <w:r w:rsidRPr="00CC2E97">
        <w:rPr>
          <w:lang w:val="ru-RU"/>
        </w:rPr>
        <w:t>[4]);</w:t>
      </w:r>
    </w:p>
    <w:p w14:paraId="14740C52" w14:textId="2BFCE0A1" w:rsidR="00085FDF" w:rsidRPr="00085FDF" w:rsidRDefault="00085FDF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r w:rsidRPr="00085FDF">
        <w:rPr>
          <w:lang w:val="ru-RU"/>
        </w:rPr>
        <w:t>//</w:t>
      </w:r>
      <w:r>
        <w:rPr>
          <w:lang w:val="ru-RU"/>
        </w:rPr>
        <w:t>Запись в переменную количества потоков</w:t>
      </w:r>
    </w:p>
    <w:p w14:paraId="5C6206CE" w14:textId="77777777" w:rsidR="00125B17" w:rsidRPr="00CC2E97" w:rsidRDefault="00125B17" w:rsidP="00125B17">
      <w:pPr>
        <w:pStyle w:val="-732"/>
      </w:pPr>
      <w:r w:rsidRPr="00085FDF">
        <w:rPr>
          <w:lang w:val="ru-RU"/>
        </w:rPr>
        <w:tab/>
      </w:r>
      <w:r w:rsidRPr="00085FDF">
        <w:rPr>
          <w:lang w:val="ru-RU"/>
        </w:rPr>
        <w:tab/>
      </w:r>
      <w:proofErr w:type="gramStart"/>
      <w:r>
        <w:t>if</w:t>
      </w:r>
      <w:r w:rsidRPr="00CC2E97">
        <w:t>(</w:t>
      </w:r>
      <w:proofErr w:type="gramEnd"/>
      <w:r w:rsidRPr="00CC2E97">
        <w:t>!</w:t>
      </w:r>
      <w:proofErr w:type="spellStart"/>
      <w:r>
        <w:t>isInt</w:t>
      </w:r>
      <w:proofErr w:type="spellEnd"/>
      <w:r w:rsidRPr="00CC2E97">
        <w:t>(</w:t>
      </w:r>
      <w:r>
        <w:t>string</w:t>
      </w:r>
      <w:r w:rsidRPr="00CC2E97">
        <w:t>(</w:t>
      </w:r>
      <w:proofErr w:type="spellStart"/>
      <w:r>
        <w:t>argv</w:t>
      </w:r>
      <w:proofErr w:type="spellEnd"/>
      <w:r w:rsidRPr="00CC2E97">
        <w:t>[2]))){</w:t>
      </w:r>
    </w:p>
    <w:p w14:paraId="37ABF8A9" w14:textId="77777777" w:rsidR="00125B17" w:rsidRDefault="00125B17" w:rsidP="00125B17">
      <w:pPr>
        <w:pStyle w:val="-732"/>
      </w:pPr>
      <w:r w:rsidRPr="00CC2E97">
        <w:tab/>
      </w:r>
      <w:r w:rsidRPr="00CC2E97">
        <w:tab/>
      </w:r>
      <w:r w:rsidRPr="00CC2E97"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</w:t>
      </w:r>
    </w:p>
    <w:p w14:paraId="5B6F2D7B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 number threads\n");</w:t>
      </w:r>
    </w:p>
    <w:p w14:paraId="5330A977" w14:textId="77777777" w:rsidR="00125B17" w:rsidRPr="00D77FD0" w:rsidRDefault="00125B17" w:rsidP="00125B17">
      <w:pPr>
        <w:pStyle w:val="-732"/>
        <w:rPr>
          <w:lang w:val="ru-RU"/>
        </w:rPr>
      </w:pPr>
      <w:r>
        <w:tab/>
      </w:r>
      <w:r>
        <w:tab/>
      </w:r>
      <w:r>
        <w:tab/>
        <w:t>MPI</w:t>
      </w:r>
      <w:r w:rsidRPr="00D77FD0">
        <w:rPr>
          <w:lang w:val="ru-RU"/>
        </w:rPr>
        <w:t>_</w:t>
      </w:r>
      <w:proofErr w:type="gramStart"/>
      <w:r>
        <w:t>Finalize</w:t>
      </w:r>
      <w:r w:rsidRPr="00D77FD0">
        <w:rPr>
          <w:lang w:val="ru-RU"/>
        </w:rPr>
        <w:t>(</w:t>
      </w:r>
      <w:proofErr w:type="gramEnd"/>
      <w:r w:rsidRPr="00D77FD0">
        <w:rPr>
          <w:lang w:val="ru-RU"/>
        </w:rPr>
        <w:t>);</w:t>
      </w:r>
    </w:p>
    <w:p w14:paraId="0CE215A5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D77FD0">
        <w:rPr>
          <w:lang w:val="ru-RU"/>
        </w:rPr>
        <w:tab/>
      </w:r>
      <w:r>
        <w:t>return</w:t>
      </w:r>
      <w:r w:rsidRPr="00D77FD0">
        <w:rPr>
          <w:lang w:val="ru-RU"/>
        </w:rPr>
        <w:t xml:space="preserve"> 1;</w:t>
      </w:r>
    </w:p>
    <w:p w14:paraId="008A90EE" w14:textId="77777777" w:rsidR="00085FDF" w:rsidRPr="00D77FD0" w:rsidRDefault="00125B17" w:rsidP="00085FDF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  <w:t>}</w:t>
      </w:r>
    </w:p>
    <w:p w14:paraId="44BD34AC" w14:textId="2452E639" w:rsidR="00085FDF" w:rsidRPr="00A60944" w:rsidRDefault="00085FDF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085FDF">
        <w:rPr>
          <w:lang w:val="ru-RU"/>
        </w:rPr>
        <w:t>//</w:t>
      </w:r>
      <w:r>
        <w:rPr>
          <w:lang w:val="ru-RU"/>
        </w:rPr>
        <w:t xml:space="preserve">Запись в переменную </w:t>
      </w:r>
      <w:r w:rsidR="00A60944">
        <w:rPr>
          <w:lang w:val="ru-RU"/>
        </w:rPr>
        <w:t>размерность массивов</w:t>
      </w:r>
    </w:p>
    <w:p w14:paraId="3B5C48B6" w14:textId="77777777" w:rsidR="00125B17" w:rsidRDefault="00125B17" w:rsidP="00125B17">
      <w:pPr>
        <w:pStyle w:val="-732"/>
      </w:pPr>
      <w:r w:rsidRPr="00A60944">
        <w:rPr>
          <w:lang w:val="ru-RU"/>
        </w:rPr>
        <w:tab/>
      </w:r>
      <w:r w:rsidRPr="00A60944">
        <w:rPr>
          <w:lang w:val="ru-RU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14:paraId="5E5E4435" w14:textId="77777777" w:rsidR="00125B17" w:rsidRDefault="00125B17" w:rsidP="00125B17">
      <w:pPr>
        <w:pStyle w:val="-732"/>
      </w:pP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isInt</w:t>
      </w:r>
      <w:proofErr w:type="spellEnd"/>
      <w:r>
        <w:t>(string(</w:t>
      </w:r>
      <w:proofErr w:type="spellStart"/>
      <w:r>
        <w:t>argv</w:t>
      </w:r>
      <w:proofErr w:type="spellEnd"/>
      <w:r>
        <w:t>[1]))){</w:t>
      </w:r>
    </w:p>
    <w:p w14:paraId="616B9A24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</w:t>
      </w:r>
    </w:p>
    <w:p w14:paraId="78053EB3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 size\n");</w:t>
      </w:r>
    </w:p>
    <w:p w14:paraId="7C43613E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FF6906B" w14:textId="77777777" w:rsidR="00125B17" w:rsidRDefault="00125B17" w:rsidP="00125B17">
      <w:pPr>
        <w:pStyle w:val="-732"/>
      </w:pPr>
      <w:r>
        <w:tab/>
      </w:r>
      <w:r>
        <w:tab/>
      </w:r>
      <w:r>
        <w:tab/>
        <w:t>return 1;</w:t>
      </w:r>
    </w:p>
    <w:p w14:paraId="710F2D50" w14:textId="77777777" w:rsidR="00125B17" w:rsidRDefault="00125B17" w:rsidP="00125B17">
      <w:pPr>
        <w:pStyle w:val="-732"/>
      </w:pPr>
      <w:r>
        <w:tab/>
      </w:r>
      <w:r>
        <w:tab/>
        <w:t>}</w:t>
      </w:r>
    </w:p>
    <w:p w14:paraId="6E4A4B19" w14:textId="1B56D387" w:rsidR="00125B17" w:rsidRDefault="00125B17" w:rsidP="00125B17">
      <w:pPr>
        <w:pStyle w:val="-732"/>
      </w:pPr>
      <w:r>
        <w:tab/>
      </w:r>
      <w:r>
        <w:tab/>
      </w:r>
      <w:proofErr w:type="spellStart"/>
      <w:proofErr w:type="gramStart"/>
      <w:r>
        <w:t>sizeMat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6CFDAC12" w14:textId="5F8B2629" w:rsidR="00A60944" w:rsidRPr="00CC2E97" w:rsidRDefault="00A60944" w:rsidP="00125B17">
      <w:pPr>
        <w:pStyle w:val="-732"/>
      </w:pPr>
      <w:r>
        <w:lastRenderedPageBreak/>
        <w:tab/>
      </w:r>
      <w:r>
        <w:tab/>
      </w:r>
      <w:r w:rsidRPr="00CC2E97">
        <w:t>//</w:t>
      </w:r>
      <w:r>
        <w:rPr>
          <w:lang w:val="ru-RU"/>
        </w:rPr>
        <w:t>Выделение</w:t>
      </w:r>
      <w:r w:rsidRPr="00CC2E97">
        <w:t xml:space="preserve"> </w:t>
      </w:r>
      <w:r>
        <w:rPr>
          <w:lang w:val="ru-RU"/>
        </w:rPr>
        <w:t>памяти</w:t>
      </w:r>
      <w:r w:rsidRPr="00CC2E97">
        <w:t xml:space="preserve"> </w:t>
      </w:r>
      <w:r>
        <w:rPr>
          <w:lang w:val="ru-RU"/>
        </w:rPr>
        <w:t>под</w:t>
      </w:r>
      <w:r w:rsidRPr="00CC2E97">
        <w:t xml:space="preserve"> </w:t>
      </w:r>
      <w:r>
        <w:rPr>
          <w:lang w:val="ru-RU"/>
        </w:rPr>
        <w:t>результирующую</w:t>
      </w:r>
      <w:r w:rsidRPr="00CC2E97">
        <w:t xml:space="preserve"> </w:t>
      </w:r>
      <w:r>
        <w:rPr>
          <w:lang w:val="ru-RU"/>
        </w:rPr>
        <w:t>матрицу</w:t>
      </w:r>
    </w:p>
    <w:p w14:paraId="332FF3CC" w14:textId="77777777" w:rsidR="00125B17" w:rsidRPr="00CC2E97" w:rsidRDefault="00125B17" w:rsidP="00125B17">
      <w:pPr>
        <w:pStyle w:val="-732"/>
      </w:pPr>
      <w:r w:rsidRPr="00CC2E97">
        <w:tab/>
      </w:r>
      <w:r w:rsidRPr="00CC2E97">
        <w:tab/>
      </w:r>
      <w:r>
        <w:t>double</w:t>
      </w:r>
      <w:r w:rsidRPr="00CC2E97">
        <w:t xml:space="preserve"> *</w:t>
      </w:r>
      <w:r>
        <w:t>C</w:t>
      </w:r>
      <w:r w:rsidRPr="00CC2E97">
        <w:t xml:space="preserve"> = </w:t>
      </w:r>
      <w:r>
        <w:t>new</w:t>
      </w:r>
      <w:r w:rsidRPr="00CC2E97">
        <w:t xml:space="preserve"> </w:t>
      </w:r>
      <w:r>
        <w:t>double</w:t>
      </w:r>
      <w:r w:rsidRPr="00CC2E97">
        <w:t>[</w:t>
      </w:r>
      <w:proofErr w:type="spellStart"/>
      <w:r>
        <w:t>sizeMat</w:t>
      </w:r>
      <w:proofErr w:type="spellEnd"/>
      <w:r w:rsidRPr="00CC2E97">
        <w:t>*</w:t>
      </w:r>
      <w:proofErr w:type="spellStart"/>
      <w:r>
        <w:t>sizeMat</w:t>
      </w:r>
      <w:proofErr w:type="spellEnd"/>
      <w:r w:rsidRPr="00CC2E97">
        <w:t>];</w:t>
      </w:r>
    </w:p>
    <w:p w14:paraId="51A89A5F" w14:textId="77777777" w:rsidR="00125B17" w:rsidRDefault="00125B17" w:rsidP="00125B17">
      <w:pPr>
        <w:pStyle w:val="-732"/>
      </w:pPr>
      <w:r w:rsidRPr="00CC2E97">
        <w:tab/>
      </w:r>
      <w:r w:rsidRPr="00CC2E97">
        <w:tab/>
      </w:r>
      <w:proofErr w:type="spellStart"/>
      <w:r>
        <w:t>MPI_Status</w:t>
      </w:r>
      <w:proofErr w:type="spellEnd"/>
      <w:r>
        <w:t xml:space="preserve"> Status;</w:t>
      </w:r>
    </w:p>
    <w:p w14:paraId="4C37105E" w14:textId="7843CC81" w:rsidR="00125B17" w:rsidRDefault="00125B17" w:rsidP="00125B17">
      <w:pPr>
        <w:pStyle w:val="-732"/>
      </w:pPr>
      <w:r>
        <w:tab/>
      </w:r>
      <w:r>
        <w:tab/>
        <w:t xml:space="preserve">double </w:t>
      </w:r>
      <w:proofErr w:type="spellStart"/>
      <w:r>
        <w:t>time_exec</w:t>
      </w:r>
      <w:proofErr w:type="spellEnd"/>
      <w:r>
        <w:t xml:space="preserve"> = 0.0;</w:t>
      </w:r>
    </w:p>
    <w:p w14:paraId="5C097A5B" w14:textId="5C46C3C0" w:rsidR="00A60944" w:rsidRPr="00D77FD0" w:rsidRDefault="00A60944" w:rsidP="00125B17">
      <w:pPr>
        <w:pStyle w:val="-732"/>
      </w:pPr>
      <w:r>
        <w:tab/>
      </w:r>
      <w:r>
        <w:tab/>
        <w:t>//</w:t>
      </w:r>
      <w:r>
        <w:rPr>
          <w:lang w:val="ru-RU"/>
        </w:rPr>
        <w:t>Перемножение</w:t>
      </w:r>
      <w:r w:rsidRPr="00D77FD0">
        <w:t xml:space="preserve"> </w:t>
      </w:r>
      <w:r>
        <w:rPr>
          <w:lang w:val="ru-RU"/>
        </w:rPr>
        <w:t>матриц</w:t>
      </w:r>
    </w:p>
    <w:p w14:paraId="777BC887" w14:textId="77777777" w:rsidR="00125B17" w:rsidRDefault="00125B17" w:rsidP="00125B17">
      <w:pPr>
        <w:pStyle w:val="-732"/>
      </w:pPr>
      <w:r>
        <w:tab/>
      </w:r>
      <w:r>
        <w:tab/>
      </w:r>
      <w:proofErr w:type="gramStart"/>
      <w:r>
        <w:t>bool</w:t>
      </w:r>
      <w:proofErr w:type="gramEnd"/>
      <w:r>
        <w:t xml:space="preserve"> res = MatrixMultiplicationMPI(inputFile,C,sizeMat,ProcNum,ProcRank,thNum,false,time_exec);</w:t>
      </w:r>
    </w:p>
    <w:p w14:paraId="62C8CFD6" w14:textId="77777777" w:rsidR="00125B17" w:rsidRPr="00D77FD0" w:rsidRDefault="00125B17" w:rsidP="00125B17">
      <w:pPr>
        <w:pStyle w:val="-732"/>
        <w:rPr>
          <w:lang w:val="ru-RU"/>
        </w:rPr>
      </w:pPr>
      <w:r>
        <w:tab/>
      </w:r>
      <w:r>
        <w:tab/>
      </w:r>
      <w:proofErr w:type="gramStart"/>
      <w:r>
        <w:t>if</w:t>
      </w:r>
      <w:r w:rsidRPr="00D77FD0">
        <w:rPr>
          <w:lang w:val="ru-RU"/>
        </w:rPr>
        <w:t>(</w:t>
      </w:r>
      <w:proofErr w:type="gramEnd"/>
      <w:r w:rsidRPr="00D77FD0">
        <w:rPr>
          <w:lang w:val="ru-RU"/>
        </w:rPr>
        <w:t>!</w:t>
      </w:r>
      <w:r>
        <w:t>res</w:t>
      </w:r>
      <w:r w:rsidRPr="00D77FD0">
        <w:rPr>
          <w:lang w:val="ru-RU"/>
        </w:rPr>
        <w:t>){</w:t>
      </w: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D77FD0">
        <w:rPr>
          <w:lang w:val="ru-RU"/>
        </w:rPr>
        <w:tab/>
      </w:r>
    </w:p>
    <w:p w14:paraId="4CDA3B0E" w14:textId="77777777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D77FD0">
        <w:rPr>
          <w:lang w:val="ru-RU"/>
        </w:rPr>
        <w:tab/>
      </w:r>
      <w:r>
        <w:t>return</w:t>
      </w:r>
      <w:r w:rsidRPr="00D77FD0">
        <w:rPr>
          <w:lang w:val="ru-RU"/>
        </w:rPr>
        <w:t xml:space="preserve"> 1;</w:t>
      </w:r>
    </w:p>
    <w:p w14:paraId="6B185AA8" w14:textId="21D08859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  <w:t>}</w:t>
      </w:r>
    </w:p>
    <w:p w14:paraId="580B91E0" w14:textId="4620F0C7" w:rsidR="00A60944" w:rsidRPr="00A60944" w:rsidRDefault="00A60944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A60944">
        <w:rPr>
          <w:lang w:val="ru-RU"/>
        </w:rPr>
        <w:t>//</w:t>
      </w:r>
      <w:r>
        <w:rPr>
          <w:lang w:val="ru-RU"/>
        </w:rPr>
        <w:t>Вывод результирующей матрицы в выходной файл</w:t>
      </w:r>
      <w:r w:rsidRPr="00A60944">
        <w:rPr>
          <w:lang w:val="ru-RU"/>
        </w:rPr>
        <w:t xml:space="preserve"> </w:t>
      </w:r>
    </w:p>
    <w:p w14:paraId="205ABF51" w14:textId="77777777" w:rsidR="00125B17" w:rsidRDefault="00125B17" w:rsidP="00125B17">
      <w:pPr>
        <w:pStyle w:val="-732"/>
      </w:pPr>
      <w:r w:rsidRPr="00A60944">
        <w:rPr>
          <w:lang w:val="ru-RU"/>
        </w:rPr>
        <w:tab/>
      </w:r>
      <w:r w:rsidRPr="00A60944">
        <w:rPr>
          <w:lang w:val="ru-RU"/>
        </w:rPr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0){</w:t>
      </w:r>
    </w:p>
    <w:p w14:paraId="546A49A3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0;i&lt;</w:t>
      </w:r>
      <w:proofErr w:type="spellStart"/>
      <w:r>
        <w:t>sizeMat</w:t>
      </w:r>
      <w:proofErr w:type="spellEnd"/>
      <w:r>
        <w:t>*</w:t>
      </w:r>
      <w:proofErr w:type="spellStart"/>
      <w:r>
        <w:t>sizeMat;i</w:t>
      </w:r>
      <w:proofErr w:type="spellEnd"/>
      <w:r>
        <w:t>++){</w:t>
      </w:r>
    </w:p>
    <w:p w14:paraId="0C97C96F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&lt;&lt;C[i]&lt;&lt;' ';</w:t>
      </w:r>
    </w:p>
    <w:p w14:paraId="36176B49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(i+1)%</w:t>
      </w:r>
      <w:proofErr w:type="spellStart"/>
      <w:r>
        <w:t>sizeMat</w:t>
      </w:r>
      <w:proofErr w:type="spellEnd"/>
      <w:r>
        <w:t xml:space="preserve"> == 0)</w:t>
      </w:r>
    </w:p>
    <w:p w14:paraId="3B7B9FB2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AA30C8" w14:textId="77777777" w:rsidR="00125B17" w:rsidRPr="00CC2E97" w:rsidRDefault="00125B17" w:rsidP="00125B17">
      <w:pPr>
        <w:pStyle w:val="-732"/>
        <w:rPr>
          <w:lang w:val="ru-RU"/>
        </w:rPr>
      </w:pPr>
      <w:r>
        <w:tab/>
      </w:r>
      <w:r>
        <w:tab/>
      </w:r>
      <w:r>
        <w:tab/>
      </w:r>
      <w:r w:rsidRPr="00CC2E97">
        <w:rPr>
          <w:lang w:val="ru-RU"/>
        </w:rPr>
        <w:t>}</w:t>
      </w:r>
    </w:p>
    <w:p w14:paraId="6C1E1636" w14:textId="77777777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  <w:t>}</w:t>
      </w:r>
    </w:p>
    <w:p w14:paraId="5947003D" w14:textId="77777777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r>
        <w:t>MPI</w:t>
      </w:r>
      <w:r w:rsidRPr="00CC2E97">
        <w:rPr>
          <w:lang w:val="ru-RU"/>
        </w:rPr>
        <w:t>_</w:t>
      </w:r>
      <w:proofErr w:type="gramStart"/>
      <w:r>
        <w:t>Finalize</w:t>
      </w:r>
      <w:r w:rsidRPr="00CC2E97">
        <w:rPr>
          <w:lang w:val="ru-RU"/>
        </w:rPr>
        <w:t>(</w:t>
      </w:r>
      <w:proofErr w:type="gramEnd"/>
      <w:r w:rsidRPr="00CC2E97">
        <w:rPr>
          <w:lang w:val="ru-RU"/>
        </w:rPr>
        <w:t>);</w:t>
      </w:r>
    </w:p>
    <w:p w14:paraId="13E11049" w14:textId="77777777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r>
        <w:t>return</w:t>
      </w:r>
      <w:r w:rsidRPr="00CC2E97">
        <w:rPr>
          <w:lang w:val="ru-RU"/>
        </w:rPr>
        <w:t xml:space="preserve"> 0;</w:t>
      </w:r>
    </w:p>
    <w:p w14:paraId="3C3A781E" w14:textId="77777777" w:rsidR="00125B17" w:rsidRPr="00CC2E97" w:rsidRDefault="00125B17" w:rsidP="00125B17">
      <w:pPr>
        <w:pStyle w:val="-732"/>
        <w:rPr>
          <w:lang w:val="ru-RU"/>
        </w:rPr>
      </w:pPr>
    </w:p>
    <w:p w14:paraId="2A1EE833" w14:textId="722D978D" w:rsidR="00125B17" w:rsidRPr="00D77FD0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proofErr w:type="gramStart"/>
      <w:r w:rsidRPr="00D77FD0">
        <w:rPr>
          <w:lang w:val="ru-RU"/>
        </w:rPr>
        <w:t>}</w:t>
      </w:r>
      <w:r>
        <w:t>else</w:t>
      </w:r>
      <w:proofErr w:type="gramEnd"/>
    </w:p>
    <w:p w14:paraId="65BBD1B4" w14:textId="33284220" w:rsidR="00A60944" w:rsidRPr="00A60944" w:rsidRDefault="00A60944" w:rsidP="00125B17">
      <w:pPr>
        <w:pStyle w:val="-732"/>
        <w:rPr>
          <w:lang w:val="ru-RU"/>
        </w:rPr>
      </w:pPr>
      <w:r w:rsidRPr="00D77FD0">
        <w:rPr>
          <w:lang w:val="ru-RU"/>
        </w:rPr>
        <w:tab/>
        <w:t>//</w:t>
      </w:r>
      <w:r>
        <w:rPr>
          <w:lang w:val="ru-RU"/>
        </w:rPr>
        <w:t>Экспериментальный режим</w:t>
      </w:r>
    </w:p>
    <w:p w14:paraId="7EBEA312" w14:textId="5724ED06" w:rsidR="00125B17" w:rsidRPr="00D77FD0" w:rsidRDefault="00125B17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proofErr w:type="gramStart"/>
      <w:r>
        <w:t>if</w:t>
      </w:r>
      <w:r w:rsidRPr="00D77FD0">
        <w:rPr>
          <w:lang w:val="ru-RU"/>
        </w:rPr>
        <w:t>(</w:t>
      </w:r>
      <w:proofErr w:type="spellStart"/>
      <w:proofErr w:type="gramEnd"/>
      <w:r>
        <w:t>argc</w:t>
      </w:r>
      <w:proofErr w:type="spellEnd"/>
      <w:r w:rsidRPr="00D77FD0">
        <w:rPr>
          <w:lang w:val="ru-RU"/>
        </w:rPr>
        <w:t xml:space="preserve"> == 3){</w:t>
      </w:r>
    </w:p>
    <w:p w14:paraId="3EA5D652" w14:textId="6899FE44" w:rsidR="00A60944" w:rsidRPr="00A60944" w:rsidRDefault="00A60944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085FDF">
        <w:rPr>
          <w:lang w:val="ru-RU"/>
        </w:rPr>
        <w:t>//</w:t>
      </w:r>
      <w:r>
        <w:rPr>
          <w:lang w:val="ru-RU"/>
        </w:rPr>
        <w:t>Запись в переменную количества потоков</w:t>
      </w:r>
    </w:p>
    <w:p w14:paraId="7282F2BB" w14:textId="77777777" w:rsidR="00125B17" w:rsidRPr="00CC2E97" w:rsidRDefault="00125B17" w:rsidP="00125B17">
      <w:pPr>
        <w:pStyle w:val="-732"/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proofErr w:type="gramStart"/>
      <w:r>
        <w:t>if</w:t>
      </w:r>
      <w:r w:rsidRPr="00CC2E97">
        <w:t>(</w:t>
      </w:r>
      <w:proofErr w:type="gramEnd"/>
      <w:r w:rsidRPr="00CC2E97">
        <w:t>!</w:t>
      </w:r>
      <w:proofErr w:type="spellStart"/>
      <w:r>
        <w:t>isInt</w:t>
      </w:r>
      <w:proofErr w:type="spellEnd"/>
      <w:r w:rsidRPr="00CC2E97">
        <w:t>(</w:t>
      </w:r>
      <w:r>
        <w:t>string</w:t>
      </w:r>
      <w:r w:rsidRPr="00CC2E97">
        <w:t>(</w:t>
      </w:r>
      <w:proofErr w:type="spellStart"/>
      <w:r>
        <w:t>argv</w:t>
      </w:r>
      <w:proofErr w:type="spellEnd"/>
      <w:r w:rsidRPr="00CC2E97">
        <w:t>[2]))){</w:t>
      </w:r>
    </w:p>
    <w:p w14:paraId="24A6E041" w14:textId="77777777" w:rsidR="00125B17" w:rsidRDefault="00125B17" w:rsidP="00125B17">
      <w:pPr>
        <w:pStyle w:val="-732"/>
      </w:pPr>
      <w:r w:rsidRPr="00CC2E97">
        <w:tab/>
      </w:r>
      <w:r w:rsidRPr="00CC2E97">
        <w:tab/>
      </w:r>
      <w:r w:rsidRPr="00CC2E97"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</w:t>
      </w:r>
    </w:p>
    <w:p w14:paraId="30F5DBE1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 number threads\n");</w:t>
      </w:r>
    </w:p>
    <w:p w14:paraId="63011E67" w14:textId="77777777" w:rsidR="00125B17" w:rsidRPr="00CC2E97" w:rsidRDefault="00125B17" w:rsidP="00125B17">
      <w:pPr>
        <w:pStyle w:val="-732"/>
        <w:rPr>
          <w:lang w:val="ru-RU"/>
        </w:rPr>
      </w:pPr>
      <w:r>
        <w:tab/>
      </w:r>
      <w:r>
        <w:tab/>
      </w:r>
      <w:r>
        <w:tab/>
        <w:t>MPI</w:t>
      </w:r>
      <w:r w:rsidRPr="00CC2E97">
        <w:rPr>
          <w:lang w:val="ru-RU"/>
        </w:rPr>
        <w:t>_</w:t>
      </w:r>
      <w:proofErr w:type="gramStart"/>
      <w:r>
        <w:t>Finalize</w:t>
      </w:r>
      <w:r w:rsidRPr="00CC2E97">
        <w:rPr>
          <w:lang w:val="ru-RU"/>
        </w:rPr>
        <w:t>(</w:t>
      </w:r>
      <w:proofErr w:type="gramEnd"/>
      <w:r w:rsidRPr="00CC2E97">
        <w:rPr>
          <w:lang w:val="ru-RU"/>
        </w:rPr>
        <w:t>);</w:t>
      </w:r>
    </w:p>
    <w:p w14:paraId="3CF84330" w14:textId="77777777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r w:rsidRPr="00CC2E97">
        <w:rPr>
          <w:lang w:val="ru-RU"/>
        </w:rPr>
        <w:tab/>
      </w:r>
      <w:r>
        <w:t>return</w:t>
      </w:r>
      <w:r w:rsidRPr="00CC2E97">
        <w:rPr>
          <w:lang w:val="ru-RU"/>
        </w:rPr>
        <w:t xml:space="preserve"> 1;</w:t>
      </w:r>
    </w:p>
    <w:p w14:paraId="1B366640" w14:textId="77777777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  <w:t>}</w:t>
      </w:r>
    </w:p>
    <w:p w14:paraId="10FD689D" w14:textId="2A7D8624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proofErr w:type="spellStart"/>
      <w:proofErr w:type="gramStart"/>
      <w:r>
        <w:t>int</w:t>
      </w:r>
      <w:proofErr w:type="spellEnd"/>
      <w:proofErr w:type="gramEnd"/>
      <w:r w:rsidRPr="00CC2E97">
        <w:rPr>
          <w:lang w:val="ru-RU"/>
        </w:rPr>
        <w:t xml:space="preserve"> </w:t>
      </w:r>
      <w:proofErr w:type="spellStart"/>
      <w:r>
        <w:t>thNum</w:t>
      </w:r>
      <w:proofErr w:type="spellEnd"/>
      <w:r w:rsidRPr="00CC2E97">
        <w:rPr>
          <w:lang w:val="ru-RU"/>
        </w:rPr>
        <w:t xml:space="preserve"> = </w:t>
      </w:r>
      <w:proofErr w:type="spellStart"/>
      <w:r>
        <w:t>atoi</w:t>
      </w:r>
      <w:proofErr w:type="spellEnd"/>
      <w:r w:rsidRPr="00CC2E97">
        <w:rPr>
          <w:lang w:val="ru-RU"/>
        </w:rPr>
        <w:t>(</w:t>
      </w:r>
      <w:proofErr w:type="spellStart"/>
      <w:r>
        <w:t>argv</w:t>
      </w:r>
      <w:proofErr w:type="spellEnd"/>
      <w:r w:rsidRPr="00CC2E97">
        <w:rPr>
          <w:lang w:val="ru-RU"/>
        </w:rPr>
        <w:t>[2]);</w:t>
      </w:r>
    </w:p>
    <w:p w14:paraId="2C8FD59E" w14:textId="77896C63" w:rsidR="00A60944" w:rsidRPr="00A60944" w:rsidRDefault="00A60944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r w:rsidRPr="00085FDF">
        <w:rPr>
          <w:lang w:val="ru-RU"/>
        </w:rPr>
        <w:t>//</w:t>
      </w:r>
      <w:r>
        <w:rPr>
          <w:lang w:val="ru-RU"/>
        </w:rPr>
        <w:t>Запись в переменную размерность массивов</w:t>
      </w:r>
    </w:p>
    <w:p w14:paraId="64A30DD3" w14:textId="77777777" w:rsidR="00125B17" w:rsidRPr="00CC2E97" w:rsidRDefault="00125B17" w:rsidP="00125B17">
      <w:pPr>
        <w:pStyle w:val="-732"/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proofErr w:type="gramStart"/>
      <w:r>
        <w:t>if</w:t>
      </w:r>
      <w:r w:rsidRPr="00CC2E97">
        <w:t>(</w:t>
      </w:r>
      <w:proofErr w:type="gramEnd"/>
      <w:r w:rsidRPr="00CC2E97">
        <w:t>!</w:t>
      </w:r>
      <w:proofErr w:type="spellStart"/>
      <w:r>
        <w:t>isInt</w:t>
      </w:r>
      <w:proofErr w:type="spellEnd"/>
      <w:r w:rsidRPr="00CC2E97">
        <w:t>(</w:t>
      </w:r>
      <w:r>
        <w:t>string</w:t>
      </w:r>
      <w:r w:rsidRPr="00CC2E97">
        <w:t>(</w:t>
      </w:r>
      <w:proofErr w:type="spellStart"/>
      <w:r>
        <w:t>argv</w:t>
      </w:r>
      <w:proofErr w:type="spellEnd"/>
      <w:r w:rsidRPr="00CC2E97">
        <w:t>[1]))){</w:t>
      </w:r>
    </w:p>
    <w:p w14:paraId="5E5639BB" w14:textId="77777777" w:rsidR="00125B17" w:rsidRDefault="00125B17" w:rsidP="00125B17">
      <w:pPr>
        <w:pStyle w:val="-732"/>
      </w:pPr>
      <w:r w:rsidRPr="00CC2E97">
        <w:tab/>
      </w:r>
      <w:r w:rsidRPr="00CC2E97">
        <w:tab/>
      </w:r>
      <w:r w:rsidRPr="00CC2E97"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</w:t>
      </w:r>
    </w:p>
    <w:p w14:paraId="2CF1B239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,"Error size\n");</w:t>
      </w:r>
    </w:p>
    <w:p w14:paraId="4F4EEEC7" w14:textId="77777777" w:rsidR="00125B17" w:rsidRPr="00CC2E97" w:rsidRDefault="00125B17" w:rsidP="00125B17">
      <w:pPr>
        <w:pStyle w:val="-732"/>
        <w:rPr>
          <w:lang w:val="ru-RU"/>
        </w:rPr>
      </w:pPr>
      <w:r>
        <w:tab/>
      </w:r>
      <w:r>
        <w:tab/>
      </w:r>
      <w:r>
        <w:tab/>
        <w:t>MPI</w:t>
      </w:r>
      <w:r w:rsidRPr="00CC2E97">
        <w:rPr>
          <w:lang w:val="ru-RU"/>
        </w:rPr>
        <w:t>_</w:t>
      </w:r>
      <w:proofErr w:type="gramStart"/>
      <w:r>
        <w:t>Finalize</w:t>
      </w:r>
      <w:r w:rsidRPr="00CC2E97">
        <w:rPr>
          <w:lang w:val="ru-RU"/>
        </w:rPr>
        <w:t>(</w:t>
      </w:r>
      <w:proofErr w:type="gramEnd"/>
      <w:r w:rsidRPr="00CC2E97">
        <w:rPr>
          <w:lang w:val="ru-RU"/>
        </w:rPr>
        <w:t>);</w:t>
      </w:r>
    </w:p>
    <w:p w14:paraId="222B195E" w14:textId="77777777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r w:rsidRPr="00CC2E97">
        <w:rPr>
          <w:lang w:val="ru-RU"/>
        </w:rPr>
        <w:tab/>
      </w:r>
      <w:r>
        <w:t>return</w:t>
      </w:r>
      <w:r w:rsidRPr="00CC2E97">
        <w:rPr>
          <w:lang w:val="ru-RU"/>
        </w:rPr>
        <w:t xml:space="preserve"> 1;</w:t>
      </w:r>
    </w:p>
    <w:p w14:paraId="6A78F327" w14:textId="77777777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  <w:t>}</w:t>
      </w:r>
    </w:p>
    <w:p w14:paraId="3D150E5D" w14:textId="77A1A3DE" w:rsidR="00125B17" w:rsidRPr="00CC2E97" w:rsidRDefault="00125B17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proofErr w:type="spellStart"/>
      <w:proofErr w:type="gramStart"/>
      <w:r>
        <w:t>sizeMat</w:t>
      </w:r>
      <w:proofErr w:type="spellEnd"/>
      <w:proofErr w:type="gramEnd"/>
      <w:r w:rsidRPr="00CC2E97">
        <w:rPr>
          <w:lang w:val="ru-RU"/>
        </w:rPr>
        <w:t xml:space="preserve"> = </w:t>
      </w:r>
      <w:proofErr w:type="spellStart"/>
      <w:r>
        <w:t>atoi</w:t>
      </w:r>
      <w:proofErr w:type="spellEnd"/>
      <w:r w:rsidRPr="00CC2E97">
        <w:rPr>
          <w:lang w:val="ru-RU"/>
        </w:rPr>
        <w:t>(</w:t>
      </w:r>
      <w:proofErr w:type="spellStart"/>
      <w:r>
        <w:t>argv</w:t>
      </w:r>
      <w:proofErr w:type="spellEnd"/>
      <w:r w:rsidRPr="00CC2E97">
        <w:rPr>
          <w:lang w:val="ru-RU"/>
        </w:rPr>
        <w:t>[1]);</w:t>
      </w:r>
    </w:p>
    <w:p w14:paraId="0F18769C" w14:textId="14D141BF" w:rsidR="00A60944" w:rsidRPr="00A60944" w:rsidRDefault="00A60944" w:rsidP="00125B17">
      <w:pPr>
        <w:pStyle w:val="-732"/>
        <w:rPr>
          <w:lang w:val="ru-RU"/>
        </w:rPr>
      </w:pPr>
      <w:r w:rsidRPr="00CC2E97">
        <w:rPr>
          <w:lang w:val="ru-RU"/>
        </w:rPr>
        <w:tab/>
      </w:r>
      <w:r w:rsidRPr="00CC2E97">
        <w:rPr>
          <w:lang w:val="ru-RU"/>
        </w:rPr>
        <w:tab/>
      </w:r>
      <w:r w:rsidRPr="00085FDF">
        <w:rPr>
          <w:lang w:val="ru-RU"/>
        </w:rPr>
        <w:t>//</w:t>
      </w:r>
      <w:r>
        <w:rPr>
          <w:lang w:val="ru-RU"/>
        </w:rPr>
        <w:t>Запись в переменную размерность массивов</w:t>
      </w:r>
    </w:p>
    <w:p w14:paraId="6BD4CE8A" w14:textId="77777777" w:rsidR="00125B17" w:rsidRPr="00CC2E97" w:rsidRDefault="00125B17" w:rsidP="00125B17">
      <w:pPr>
        <w:pStyle w:val="-732"/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>
        <w:t>double</w:t>
      </w:r>
      <w:r w:rsidRPr="00CC2E97">
        <w:t xml:space="preserve"> *</w:t>
      </w:r>
      <w:r>
        <w:t>C</w:t>
      </w:r>
      <w:r w:rsidRPr="00CC2E97">
        <w:t xml:space="preserve"> = </w:t>
      </w:r>
      <w:r>
        <w:t>new</w:t>
      </w:r>
      <w:r w:rsidRPr="00CC2E97">
        <w:t xml:space="preserve"> </w:t>
      </w:r>
      <w:r>
        <w:t>double</w:t>
      </w:r>
      <w:r w:rsidRPr="00CC2E97">
        <w:t>[</w:t>
      </w:r>
      <w:proofErr w:type="spellStart"/>
      <w:r>
        <w:t>sizeMat</w:t>
      </w:r>
      <w:proofErr w:type="spellEnd"/>
      <w:r w:rsidRPr="00CC2E97">
        <w:t>*</w:t>
      </w:r>
      <w:proofErr w:type="spellStart"/>
      <w:r>
        <w:t>sizeMat</w:t>
      </w:r>
      <w:proofErr w:type="spellEnd"/>
      <w:r w:rsidRPr="00CC2E97">
        <w:t>];</w:t>
      </w:r>
    </w:p>
    <w:p w14:paraId="5E046C48" w14:textId="3AD3F8A1" w:rsidR="00125B17" w:rsidRPr="00D77FD0" w:rsidRDefault="00125B17" w:rsidP="00125B17">
      <w:pPr>
        <w:pStyle w:val="-732"/>
        <w:rPr>
          <w:lang w:val="ru-RU"/>
        </w:rPr>
      </w:pPr>
      <w:r w:rsidRPr="00CC2E97">
        <w:tab/>
      </w:r>
      <w:r w:rsidRPr="00CC2E97">
        <w:tab/>
      </w:r>
      <w:r>
        <w:t>MPI</w:t>
      </w:r>
      <w:r w:rsidRPr="00D77FD0">
        <w:rPr>
          <w:lang w:val="ru-RU"/>
        </w:rPr>
        <w:t>_</w:t>
      </w:r>
      <w:r>
        <w:t>Status</w:t>
      </w:r>
      <w:r w:rsidRPr="00D77FD0">
        <w:rPr>
          <w:lang w:val="ru-RU"/>
        </w:rPr>
        <w:t xml:space="preserve"> </w:t>
      </w:r>
      <w:proofErr w:type="spellStart"/>
      <w:r>
        <w:t>Status</w:t>
      </w:r>
      <w:proofErr w:type="spellEnd"/>
      <w:r w:rsidRPr="00D77FD0">
        <w:rPr>
          <w:lang w:val="ru-RU"/>
        </w:rPr>
        <w:t>;</w:t>
      </w:r>
    </w:p>
    <w:p w14:paraId="70F613D3" w14:textId="49E85E8D" w:rsidR="00A60944" w:rsidRDefault="00A60944" w:rsidP="00125B17">
      <w:pPr>
        <w:pStyle w:val="-732"/>
        <w:rPr>
          <w:lang w:val="ru-RU"/>
        </w:rPr>
      </w:pPr>
      <w:r w:rsidRPr="00D77FD0">
        <w:rPr>
          <w:lang w:val="ru-RU"/>
        </w:rPr>
        <w:tab/>
      </w:r>
      <w:r w:rsidRPr="00D77FD0">
        <w:rPr>
          <w:lang w:val="ru-RU"/>
        </w:rPr>
        <w:tab/>
      </w:r>
      <w:r w:rsidRPr="00A60944">
        <w:rPr>
          <w:lang w:val="ru-RU"/>
        </w:rPr>
        <w:t>//</w:t>
      </w:r>
      <w:r>
        <w:rPr>
          <w:lang w:val="ru-RU"/>
        </w:rPr>
        <w:t>Переменная для времени выполнения перемножения</w:t>
      </w:r>
    </w:p>
    <w:p w14:paraId="72802C00" w14:textId="277DB16E" w:rsidR="00A60944" w:rsidRPr="00D77FD0" w:rsidRDefault="00A60944" w:rsidP="00125B17">
      <w:pPr>
        <w:pStyle w:val="-732"/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t>//</w:t>
      </w:r>
      <w:bookmarkStart w:id="59" w:name="_GoBack"/>
      <w:bookmarkEnd w:id="59"/>
      <w:r>
        <w:rPr>
          <w:lang w:val="ru-RU"/>
        </w:rPr>
        <w:t>матриц</w:t>
      </w:r>
    </w:p>
    <w:p w14:paraId="39F7CF97" w14:textId="77777777" w:rsidR="007B01C1" w:rsidRDefault="00125B17" w:rsidP="00125B17">
      <w:pPr>
        <w:pStyle w:val="-732"/>
      </w:pPr>
      <w:r w:rsidRPr="00D77FD0">
        <w:tab/>
      </w:r>
      <w:r w:rsidRPr="00D77FD0">
        <w:tab/>
      </w:r>
      <w:r>
        <w:t xml:space="preserve">double </w:t>
      </w:r>
      <w:proofErr w:type="spellStart"/>
      <w:r>
        <w:t>time_exec</w:t>
      </w:r>
      <w:proofErr w:type="spellEnd"/>
      <w:r>
        <w:t xml:space="preserve"> = 0.0;</w:t>
      </w:r>
    </w:p>
    <w:p w14:paraId="20F8EB3D" w14:textId="4A1FABA3" w:rsidR="00125B17" w:rsidRDefault="007B01C1" w:rsidP="00125B17">
      <w:pPr>
        <w:pStyle w:val="-732"/>
      </w:pPr>
      <w:r>
        <w:tab/>
      </w:r>
      <w:r>
        <w:tab/>
        <w:t>//</w:t>
      </w:r>
      <w:r>
        <w:rPr>
          <w:lang w:val="ru-RU"/>
        </w:rPr>
        <w:t>Перемножение</w:t>
      </w:r>
      <w:r w:rsidRPr="007B01C1">
        <w:t xml:space="preserve"> </w:t>
      </w:r>
      <w:r>
        <w:rPr>
          <w:lang w:val="ru-RU"/>
        </w:rPr>
        <w:t>матриц</w:t>
      </w:r>
      <w:r w:rsidR="00125B17">
        <w:tab/>
      </w:r>
      <w:r w:rsidR="00A60944">
        <w:tab/>
      </w:r>
      <w:proofErr w:type="gramStart"/>
      <w:r w:rsidR="00125B17">
        <w:t>MatrixMultiplicationMPI(</w:t>
      </w:r>
      <w:proofErr w:type="gramEnd"/>
      <w:r w:rsidR="00125B17">
        <w:t>"",C,sizeMat,ProcNum,ProcRank,thNum,true,time_exec);</w:t>
      </w:r>
    </w:p>
    <w:p w14:paraId="3C086EBF" w14:textId="22BFF812" w:rsidR="007B01C1" w:rsidRDefault="007B01C1" w:rsidP="00125B17">
      <w:pPr>
        <w:pStyle w:val="-732"/>
        <w:rPr>
          <w:lang w:val="ru-RU"/>
        </w:rPr>
      </w:pPr>
      <w:r>
        <w:tab/>
      </w:r>
      <w:r>
        <w:tab/>
      </w:r>
      <w:r w:rsidRPr="007B01C1">
        <w:rPr>
          <w:lang w:val="ru-RU"/>
        </w:rPr>
        <w:t>//</w:t>
      </w:r>
      <w:r>
        <w:rPr>
          <w:lang w:val="ru-RU"/>
        </w:rPr>
        <w:t>Вывод в файл времени выполнения перемножения</w:t>
      </w:r>
    </w:p>
    <w:p w14:paraId="399C9684" w14:textId="57829B2F" w:rsidR="007B01C1" w:rsidRPr="00D77FD0" w:rsidRDefault="007B01C1" w:rsidP="00125B17">
      <w:pPr>
        <w:pStyle w:val="-732"/>
      </w:pPr>
      <w:r>
        <w:rPr>
          <w:lang w:val="ru-RU"/>
        </w:rPr>
        <w:tab/>
      </w:r>
      <w:r>
        <w:rPr>
          <w:lang w:val="ru-RU"/>
        </w:rPr>
        <w:tab/>
      </w:r>
      <w:r>
        <w:t>//</w:t>
      </w:r>
      <w:r>
        <w:rPr>
          <w:lang w:val="ru-RU"/>
        </w:rPr>
        <w:t>матриц</w:t>
      </w:r>
    </w:p>
    <w:p w14:paraId="086543FA" w14:textId="77777777" w:rsidR="00125B17" w:rsidRDefault="00125B17" w:rsidP="00125B17">
      <w:pPr>
        <w:pStyle w:val="-732"/>
      </w:pPr>
      <w:r w:rsidRPr="00D77FD0">
        <w:tab/>
      </w:r>
      <w:r w:rsidRPr="00D77FD0"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</w:t>
      </w:r>
    </w:p>
    <w:p w14:paraId="2FED85DE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time_exec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356A64" w14:textId="77777777" w:rsidR="00125B17" w:rsidRDefault="00125B17" w:rsidP="00125B17">
      <w:pPr>
        <w:pStyle w:val="-732"/>
      </w:pPr>
    </w:p>
    <w:p w14:paraId="0A3F68E1" w14:textId="77777777" w:rsidR="00125B17" w:rsidRDefault="00125B17" w:rsidP="00125B17">
      <w:pPr>
        <w:pStyle w:val="-732"/>
      </w:pPr>
      <w:r>
        <w:tab/>
      </w:r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3DA73E74" w14:textId="77777777" w:rsidR="00125B17" w:rsidRDefault="00125B17" w:rsidP="00125B17">
      <w:pPr>
        <w:pStyle w:val="-732"/>
      </w:pPr>
      <w:r>
        <w:tab/>
      </w:r>
      <w:r>
        <w:tab/>
        <w:t>return 0;</w:t>
      </w:r>
    </w:p>
    <w:p w14:paraId="5413C341" w14:textId="77777777" w:rsidR="00125B17" w:rsidRDefault="00125B17" w:rsidP="00125B17">
      <w:pPr>
        <w:pStyle w:val="-732"/>
      </w:pPr>
      <w:r>
        <w:tab/>
      </w:r>
      <w:proofErr w:type="gramStart"/>
      <w:r>
        <w:t>}else</w:t>
      </w:r>
      <w:proofErr w:type="gramEnd"/>
      <w:r>
        <w:t>{</w:t>
      </w:r>
    </w:p>
    <w:p w14:paraId="153669A9" w14:textId="77777777" w:rsidR="00125B17" w:rsidRDefault="00125B17" w:rsidP="00125B17">
      <w:pPr>
        <w:pStyle w:val="-732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ProcRank</w:t>
      </w:r>
      <w:proofErr w:type="spellEnd"/>
      <w:r>
        <w:t xml:space="preserve"> == 0)</w:t>
      </w:r>
    </w:p>
    <w:p w14:paraId="63803216" w14:textId="77777777" w:rsidR="00125B17" w:rsidRDefault="00125B17" w:rsidP="00125B17">
      <w:pPr>
        <w:pStyle w:val="-732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,"Wrong arguments\n");</w:t>
      </w:r>
    </w:p>
    <w:p w14:paraId="480E70F3" w14:textId="77777777" w:rsidR="00125B17" w:rsidRDefault="00125B17" w:rsidP="00125B17">
      <w:pPr>
        <w:pStyle w:val="-732"/>
      </w:pPr>
      <w:r>
        <w:tab/>
      </w:r>
      <w:r>
        <w:tab/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6D0FF6E3" w14:textId="77777777" w:rsidR="00125B17" w:rsidRDefault="00125B17" w:rsidP="00125B17">
      <w:pPr>
        <w:pStyle w:val="-732"/>
      </w:pPr>
      <w:r>
        <w:tab/>
      </w:r>
      <w:r>
        <w:tab/>
        <w:t>return 1;</w:t>
      </w:r>
    </w:p>
    <w:p w14:paraId="187F4FCA" w14:textId="77777777" w:rsidR="00125B17" w:rsidRDefault="00125B17" w:rsidP="00125B17">
      <w:pPr>
        <w:pStyle w:val="-732"/>
      </w:pPr>
      <w:r>
        <w:tab/>
        <w:t>}</w:t>
      </w:r>
      <w:r>
        <w:tab/>
      </w:r>
    </w:p>
    <w:p w14:paraId="6724AC75" w14:textId="77777777" w:rsidR="00125B17" w:rsidRDefault="00125B17" w:rsidP="00125B17">
      <w:pPr>
        <w:pStyle w:val="-732"/>
      </w:pPr>
      <w:r>
        <w:tab/>
        <w:t>return 0;</w:t>
      </w:r>
      <w:r>
        <w:tab/>
      </w:r>
    </w:p>
    <w:p w14:paraId="3D200DFF" w14:textId="04F8E790" w:rsidR="00DA4BEF" w:rsidRPr="00DA4BEF" w:rsidRDefault="00125B17" w:rsidP="00125B17">
      <w:pPr>
        <w:pStyle w:val="-732"/>
      </w:pPr>
      <w:r>
        <w:t>}</w:t>
      </w:r>
    </w:p>
    <w:sectPr w:rsidR="00DA4BEF" w:rsidRPr="00DA4BEF" w:rsidSect="00BA1260">
      <w:footerReference w:type="default" r:id="rId15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nt" w:date="2022-03-05T18:58:00Z" w:initials="a">
    <w:p w14:paraId="43FA05B0" w14:textId="7CD9165B" w:rsidR="00D026E7" w:rsidRDefault="00D026E7">
      <w:pPr>
        <w:pStyle w:val="af4"/>
      </w:pPr>
      <w:r>
        <w:rPr>
          <w:rStyle w:val="af3"/>
        </w:rPr>
        <w:annotationRef/>
      </w:r>
      <w:r>
        <w:t>Здесь – алгоритм, который может быть реализован различными способами. Применять термины из конкретной, одной из возможных, реализаций некорректно.</w:t>
      </w:r>
    </w:p>
  </w:comment>
  <w:comment w:id="4" w:author="ant" w:date="2022-03-05T18:59:00Z" w:initials="a">
    <w:p w14:paraId="2F3B9E91" w14:textId="0FCD9D4A" w:rsidR="00D026E7" w:rsidRDefault="00D026E7">
      <w:pPr>
        <w:pStyle w:val="af4"/>
      </w:pPr>
      <w:r>
        <w:rPr>
          <w:rStyle w:val="af3"/>
        </w:rPr>
        <w:annotationRef/>
      </w:r>
      <w:r>
        <w:t>У алгоритма не бывает ни командной строки, ни ее аргументов.</w:t>
      </w:r>
    </w:p>
  </w:comment>
  <w:comment w:id="8" w:author="ant" w:date="2022-03-05T19:00:00Z" w:initials="a">
    <w:p w14:paraId="0103D587" w14:textId="0A216D35" w:rsidR="004E6BAB" w:rsidRDefault="004E6BAB">
      <w:pPr>
        <w:pStyle w:val="af4"/>
      </w:pPr>
      <w:r>
        <w:rPr>
          <w:rStyle w:val="af3"/>
        </w:rPr>
        <w:annotationRef/>
      </w:r>
      <w:r>
        <w:t>Что значит «</w:t>
      </w:r>
      <w:r>
        <w:t>содержит по ленте</w:t>
      </w:r>
      <w:r>
        <w:t>»?</w:t>
      </w:r>
    </w:p>
  </w:comment>
  <w:comment w:id="12" w:author="ant" w:date="2022-03-05T19:03:00Z" w:initials="a">
    <w:p w14:paraId="2BB32E6D" w14:textId="5B6451A8" w:rsidR="00326C3D" w:rsidRDefault="00326C3D">
      <w:pPr>
        <w:pStyle w:val="af4"/>
      </w:pPr>
      <w:r>
        <w:rPr>
          <w:rStyle w:val="af3"/>
        </w:rPr>
        <w:annotationRef/>
      </w:r>
      <w:r>
        <w:t>который – это кто?</w:t>
      </w:r>
    </w:p>
  </w:comment>
  <w:comment w:id="13" w:author="ant" w:date="2022-03-05T19:04:00Z" w:initials="a">
    <w:p w14:paraId="329D9224" w14:textId="211FCEAD" w:rsidR="00326C3D" w:rsidRDefault="00326C3D">
      <w:pPr>
        <w:pStyle w:val="af4"/>
      </w:pPr>
      <w:r>
        <w:rPr>
          <w:rStyle w:val="af3"/>
        </w:rPr>
        <w:annotationRef/>
      </w:r>
      <w:proofErr w:type="gramStart"/>
      <w:r>
        <w:t>Данный</w:t>
      </w:r>
      <w:proofErr w:type="gramEnd"/>
      <w:r>
        <w:t xml:space="preserve"> кому и где? Какой цикл и как выполняется в потоках? Сколько потоков? Как распределяются лента и вычисления над лентой по потокам? </w:t>
      </w:r>
    </w:p>
  </w:comment>
  <w:comment w:id="32" w:author="ant" w:date="2022-03-05T19:06:00Z" w:initials="a">
    <w:p w14:paraId="33D6F3A2" w14:textId="2CCF0021" w:rsidR="00652C8F" w:rsidRDefault="00652C8F">
      <w:pPr>
        <w:pStyle w:val="af4"/>
      </w:pPr>
      <w:r>
        <w:rPr>
          <w:rStyle w:val="af3"/>
        </w:rPr>
        <w:annotationRef/>
      </w:r>
      <w:r>
        <w:t>Каких операций?</w:t>
      </w:r>
    </w:p>
  </w:comment>
  <w:comment w:id="34" w:author="ant" w:date="2022-03-05T19:07:00Z" w:initials="a">
    <w:p w14:paraId="6DB53F7B" w14:textId="0EF6BA4F" w:rsidR="00652C8F" w:rsidRDefault="00652C8F">
      <w:pPr>
        <w:pStyle w:val="af4"/>
      </w:pPr>
      <w:r>
        <w:rPr>
          <w:rStyle w:val="af3"/>
        </w:rPr>
        <w:annotationRef/>
      </w:r>
      <w:r>
        <w:t>Куда квадрат подевали?</w:t>
      </w:r>
    </w:p>
  </w:comment>
  <w:comment w:id="33" w:author="ant" w:date="2022-03-05T19:06:00Z" w:initials="a">
    <w:p w14:paraId="1C44BD72" w14:textId="54B0AF52" w:rsidR="00652C8F" w:rsidRDefault="00652C8F">
      <w:pPr>
        <w:pStyle w:val="af4"/>
      </w:pPr>
      <w:r>
        <w:rPr>
          <w:rStyle w:val="af3"/>
        </w:rPr>
        <w:annotationRef/>
      </w:r>
      <w:r>
        <w:t>Где в формуле потоки?</w:t>
      </w:r>
    </w:p>
  </w:comment>
  <w:comment w:id="36" w:author="ant" w:date="2022-03-05T19:14:00Z" w:initials="a">
    <w:p w14:paraId="121A5C53" w14:textId="15DDF749" w:rsidR="00652C8F" w:rsidRPr="00652C8F" w:rsidRDefault="00652C8F">
      <w:pPr>
        <w:pStyle w:val="af4"/>
      </w:pPr>
      <w:r>
        <w:rPr>
          <w:rStyle w:val="af3"/>
        </w:rPr>
        <w:annotationRef/>
      </w:r>
      <w:r>
        <w:t>Зачем сбор? Ведь, как Вы сами пишете в п.2, «</w:t>
      </w:r>
      <w:r w:rsidRPr="00652C8F">
        <w:t>После выполнения всего цикла в каждом MPI-процессе получится итоговая лента матрицы</w:t>
      </w:r>
      <w:proofErr w:type="gramStart"/>
      <w:r w:rsidRPr="00652C8F">
        <w:t xml:space="preserve"> С</w:t>
      </w:r>
      <w:proofErr w:type="gramEnd"/>
      <w:r>
        <w:t xml:space="preserve">». Если матрица </w:t>
      </w:r>
      <w:r>
        <w:rPr>
          <w:lang w:val="en-US"/>
        </w:rPr>
        <w:t>C</w:t>
      </w:r>
      <w:r w:rsidRPr="00652C8F">
        <w:t xml:space="preserve"> </w:t>
      </w:r>
      <w:r>
        <w:t>есть в каждом процессе, то зачем сбор?</w:t>
      </w:r>
    </w:p>
  </w:comment>
  <w:comment w:id="37" w:author="ant" w:date="2022-03-05T19:09:00Z" w:initials="a">
    <w:p w14:paraId="760D00A5" w14:textId="77777777" w:rsidR="00652C8F" w:rsidRDefault="00652C8F" w:rsidP="00652C8F">
      <w:pPr>
        <w:pStyle w:val="af4"/>
        <w:numPr>
          <w:ilvl w:val="0"/>
          <w:numId w:val="22"/>
        </w:numPr>
      </w:pPr>
      <w:r>
        <w:rPr>
          <w:rStyle w:val="af3"/>
        </w:rPr>
        <w:annotationRef/>
      </w:r>
      <w:r>
        <w:t xml:space="preserve"> Надо пояснить, откуда появилось каждое слагаемое</w:t>
      </w:r>
    </w:p>
    <w:p w14:paraId="2A56198E" w14:textId="58676855" w:rsidR="00652C8F" w:rsidRDefault="00652C8F" w:rsidP="00652C8F">
      <w:pPr>
        <w:pStyle w:val="af4"/>
        <w:numPr>
          <w:ilvl w:val="0"/>
          <w:numId w:val="22"/>
        </w:numPr>
      </w:pPr>
      <w:r>
        <w:t xml:space="preserve"> В любом случае следует упростить результат.</w:t>
      </w:r>
    </w:p>
  </w:comment>
  <w:comment w:id="46" w:author="ant" w:date="2022-03-05T19:17:00Z" w:initials="a">
    <w:p w14:paraId="5D53D4C1" w14:textId="48C2907C" w:rsidR="00FD38D7" w:rsidRDefault="00FD38D7">
      <w:pPr>
        <w:pStyle w:val="af4"/>
      </w:pPr>
      <w:r>
        <w:rPr>
          <w:rStyle w:val="af3"/>
        </w:rPr>
        <w:annotationRef/>
      </w:r>
      <w:r>
        <w:t>Что такое задача?</w:t>
      </w:r>
    </w:p>
  </w:comment>
  <w:comment w:id="49" w:author="ant" w:date="2022-03-05T19:18:00Z" w:initials="a">
    <w:p w14:paraId="08ED1595" w14:textId="5FFE2EEF" w:rsidR="00FD38D7" w:rsidRDefault="00FD38D7">
      <w:pPr>
        <w:pStyle w:val="af4"/>
      </w:pPr>
      <w:r>
        <w:rPr>
          <w:rStyle w:val="af3"/>
        </w:rPr>
        <w:annotationRef/>
      </w:r>
      <w:r>
        <w:t>А поток может выполняться на двух или более ядрах?</w:t>
      </w:r>
    </w:p>
  </w:comment>
  <w:comment w:id="51" w:author="ant" w:date="2022-03-05T19:19:00Z" w:initials="a">
    <w:p w14:paraId="355B7F4F" w14:textId="504621A2" w:rsidR="00FD38D7" w:rsidRDefault="00FD38D7">
      <w:pPr>
        <w:pStyle w:val="af4"/>
      </w:pPr>
      <w:r>
        <w:rPr>
          <w:rStyle w:val="af3"/>
        </w:rPr>
        <w:annotationRef/>
      </w:r>
      <w:r>
        <w:t>Что я говорил на лекции о точности измерений?</w:t>
      </w:r>
    </w:p>
  </w:comment>
  <w:comment w:id="52" w:author="ant" w:date="2022-03-05T19:22:00Z" w:initials="a">
    <w:p w14:paraId="2660FD1F" w14:textId="0894865D" w:rsidR="00F66745" w:rsidRDefault="00F66745">
      <w:pPr>
        <w:pStyle w:val="af4"/>
      </w:pPr>
      <w:r>
        <w:rPr>
          <w:rStyle w:val="af3"/>
        </w:rPr>
        <w:annotationRef/>
      </w:r>
      <w:r>
        <w:t>Зачем 16 потоков, если ядер на узле 8?</w:t>
      </w:r>
    </w:p>
  </w:comment>
  <w:comment w:id="50" w:author="ant" w:date="2022-03-05T19:21:00Z" w:initials="a">
    <w:p w14:paraId="085A15F3" w14:textId="27665623" w:rsidR="00F73918" w:rsidRDefault="00F73918">
      <w:pPr>
        <w:pStyle w:val="af4"/>
      </w:pPr>
      <w:r>
        <w:rPr>
          <w:rStyle w:val="af3"/>
        </w:rPr>
        <w:annotationRef/>
      </w:r>
      <w:r>
        <w:t>Здесь Ваша программа выполняется секунды, а должна – десятки секунд, как минимум. Увеличьте объем  данных  и проведите эксперимент заново.</w:t>
      </w:r>
    </w:p>
  </w:comment>
  <w:comment w:id="53" w:author="ant" w:date="2022-03-05T19:21:00Z" w:initials="a">
    <w:p w14:paraId="08748470" w14:textId="78C7DC72" w:rsidR="00F66745" w:rsidRDefault="00F66745">
      <w:pPr>
        <w:pStyle w:val="af4"/>
      </w:pPr>
      <w:r>
        <w:rPr>
          <w:rStyle w:val="af3"/>
        </w:rPr>
        <w:annotationRef/>
      </w:r>
      <w:r>
        <w:t>см. предыдущее примечание</w:t>
      </w:r>
    </w:p>
  </w:comment>
  <w:comment w:id="54" w:author="ant" w:date="2022-03-05T19:23:00Z" w:initials="a">
    <w:p w14:paraId="44F35190" w14:textId="44F4790B" w:rsidR="00F66745" w:rsidRDefault="00F66745">
      <w:pPr>
        <w:pStyle w:val="af4"/>
      </w:pPr>
      <w:r>
        <w:rPr>
          <w:rStyle w:val="af3"/>
        </w:rPr>
        <w:annotationRef/>
      </w:r>
      <w:r>
        <w:t xml:space="preserve">Почему 16 </w:t>
      </w:r>
      <w:proofErr w:type="spellStart"/>
      <w:r>
        <w:t>потков</w:t>
      </w:r>
      <w:proofErr w:type="spellEnd"/>
      <w:r>
        <w:t>?</w:t>
      </w:r>
    </w:p>
  </w:comment>
  <w:comment w:id="55" w:author="ant" w:date="2022-03-05T19:27:00Z" w:initials="a">
    <w:p w14:paraId="71D46AB8" w14:textId="616731D1" w:rsidR="00F66745" w:rsidRDefault="00F66745">
      <w:pPr>
        <w:pStyle w:val="af4"/>
      </w:pPr>
      <w:r>
        <w:rPr>
          <w:rStyle w:val="af3"/>
        </w:rPr>
        <w:annotationRef/>
      </w:r>
      <w:r>
        <w:t>Не совсем верно Вы провели эксперимент. Вы должны были для каждого числа процессов и потоков измерить время работы программы для разного объема данных. При этом не надо было брать 8 разных объемов, достаточно 3-4 (например, 2000, 4000, 6000).  Далее Вы откладываете на рисунках 1,2 несколько кривых. Каждая соответствует своему объему данных. Вот этот третий график в этом случае будет лишним.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5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6"/>
    </wne:keymap>
    <wne:keymap wne:kcmPrimary="0235">
      <wne:acd wne:acdName="acd4"/>
    </wne:keymap>
    <wne:keymap wne:kcmPrimary="0236">
      <wne:acd wne:acdName="acd7"/>
    </wne:keymap>
    <wne:keymap wne:kcmPrimary="0237">
      <wne:acd wne:acdName="acd8"/>
    </wne:keymap>
    <wne:keymap wne:kcmPrimary="0238">
      <wne:acd wne:acdName="acd0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AaBDcAMwAyACAALQAgAB8EPgQ0BD8EOARBBEwEIAA7BDgEQQRCBDgEPQQzBDAE" wne:acdName="acd0" wne:fciIndexBasedOn="0065"/>
    <wne:acd wne:argValue="AgAXBDAEMwQ+BDsEPgQyBD4EOgQgADEAOwAaBDcAMwAyACAALQAgABcEMAQzBD4EOwQ+BDIEPgQ6&#10;BCAAMQA=" wne:acdName="acd1" wne:fciIndexBasedOn="0065"/>
    <wne:acd wne:argValue="AgAXBDAEMwQ+BDsEPgQyBD4EOgQgADIAOwAaBDcAMwAyACAALQAgABcEMAQzBD4EOwQ+BDIEPgQ6&#10;BCAAMgA=" wne:acdName="acd2" wne:fciIndexBasedOn="0065"/>
    <wne:acd wne:argValue="AgAXBDAEMwQ+BDsEPgQyBD4EOgQgADMAOwAaBDcAMwAyACAALQAgABcEMAQzBD4EOwQ+BDIEPgQ6&#10;BCAAMwA=" wne:acdName="acd3" wne:fciIndexBasedOn="0065"/>
    <wne:acd wne:argValue="AgAeBDEESwRHBD0ESwQ5BDsAGgQ3ADMAMgAgAC0AIAAeBDEESwRHBD0ESwQ5BA==" wne:acdName="acd4" wne:fciIndexBasedOn="0065"/>
    <wne:acd wne:argValue="AgAaBDcAMwAyACAALQAgABgENwQ+BDEEQAQwBDYENQQ9BDgENQQ=" wne:acdName="acd5" wne:fciIndexBasedOn="0065"/>
    <wne:acd wne:argValue="AgAXBDAEMwQ+BDsEPgQyBD4EOgQgADQAOwAaBDcAMwAyACAALQAgABcEMAQzBD4EOwQ+BDIEPgQ6&#10;BCAANAA=" wne:acdName="acd6" wne:fciIndexBasedOn="0065"/>
    <wne:acd wne:argValue="AgAdBEMEPAQ1BEAEPgQyBDAEPQQ9BEsEOQQgAEEEPwQ4BEEEPgQ6BDsAGgQ3ADMAMgAgAC0AIAAd&#10;BEMEPAQ1BEAEPgQyBDAEPQQ9BEsEOQQgAEEEPwQ4BEEEPgQ6BA==" wne:acdName="acd7" wne:fciIndexBasedOn="0065"/>
    <wne:acd wne:argValue="AgAaBDcAMwAyACAALQAgABwEMARABDoEOARABD4EMgQwBD0EPQRLBDkEIABBBD8EOARBBD4EOgQ=" wne:acdName="acd8" wne:fciIndexBasedOn="0065"/>
    <wne:acd wne:argValue="AgAaBDcAMwAyACAALQAgAB8EPgQ0BD8EOARBBEwEIAA6BCAAQgQwBDEEOwQ4BEYENQQ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84961" w14:textId="77777777" w:rsidR="001D0359" w:rsidRDefault="001D0359" w:rsidP="00BA2411">
      <w:pPr>
        <w:spacing w:line="240" w:lineRule="auto"/>
      </w:pPr>
      <w:r>
        <w:separator/>
      </w:r>
    </w:p>
    <w:p w14:paraId="31C3D280" w14:textId="77777777" w:rsidR="001D0359" w:rsidRDefault="001D0359"/>
  </w:endnote>
  <w:endnote w:type="continuationSeparator" w:id="0">
    <w:p w14:paraId="06B16812" w14:textId="77777777" w:rsidR="001D0359" w:rsidRDefault="001D0359" w:rsidP="00BA2411">
      <w:pPr>
        <w:spacing w:line="240" w:lineRule="auto"/>
      </w:pPr>
      <w:r>
        <w:continuationSeparator/>
      </w:r>
    </w:p>
    <w:p w14:paraId="5EF22998" w14:textId="77777777" w:rsidR="001D0359" w:rsidRDefault="001D0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1D15B426" w14:textId="4C8DB31B" w:rsidR="006C5CEA" w:rsidRPr="00087672" w:rsidRDefault="006C5CEA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5A0E35">
          <w:rPr>
            <w:rFonts w:cs="Times New Roman"/>
            <w:noProof/>
            <w:sz w:val="24"/>
            <w:szCs w:val="24"/>
          </w:rPr>
          <w:t>22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36C5" w14:textId="77777777" w:rsidR="001D0359" w:rsidRDefault="001D0359" w:rsidP="00BA2411">
      <w:pPr>
        <w:spacing w:line="240" w:lineRule="auto"/>
      </w:pPr>
      <w:r>
        <w:separator/>
      </w:r>
    </w:p>
    <w:p w14:paraId="4AA1E3B4" w14:textId="77777777" w:rsidR="001D0359" w:rsidRDefault="001D0359"/>
  </w:footnote>
  <w:footnote w:type="continuationSeparator" w:id="0">
    <w:p w14:paraId="5F5A6B08" w14:textId="77777777" w:rsidR="001D0359" w:rsidRDefault="001D0359" w:rsidP="00BA2411">
      <w:pPr>
        <w:spacing w:line="240" w:lineRule="auto"/>
      </w:pPr>
      <w:r>
        <w:continuationSeparator/>
      </w:r>
    </w:p>
    <w:p w14:paraId="2AC8F916" w14:textId="77777777" w:rsidR="001D0359" w:rsidRDefault="001D035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>
    <w:nsid w:val="03FA4516"/>
    <w:multiLevelType w:val="hybridMultilevel"/>
    <w:tmpl w:val="42B0B4E2"/>
    <w:lvl w:ilvl="0" w:tplc="908025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D1B22"/>
    <w:multiLevelType w:val="hybridMultilevel"/>
    <w:tmpl w:val="E80A86CE"/>
    <w:lvl w:ilvl="0" w:tplc="908025A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BB11073"/>
    <w:multiLevelType w:val="hybridMultilevel"/>
    <w:tmpl w:val="D078255E"/>
    <w:lvl w:ilvl="0" w:tplc="F2BCA0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D23094B"/>
    <w:multiLevelType w:val="hybridMultilevel"/>
    <w:tmpl w:val="DE0605A2"/>
    <w:lvl w:ilvl="0" w:tplc="55E0EBEC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2860A3F"/>
    <w:multiLevelType w:val="hybridMultilevel"/>
    <w:tmpl w:val="C19C251E"/>
    <w:lvl w:ilvl="0" w:tplc="57443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2197961"/>
    <w:multiLevelType w:val="hybridMultilevel"/>
    <w:tmpl w:val="FD9842FA"/>
    <w:lvl w:ilvl="0" w:tplc="4D1A4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8C328EB"/>
    <w:multiLevelType w:val="hybridMultilevel"/>
    <w:tmpl w:val="D728C5FE"/>
    <w:lvl w:ilvl="0" w:tplc="908025A8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F5A52"/>
    <w:multiLevelType w:val="hybridMultilevel"/>
    <w:tmpl w:val="1116FD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6E305A6"/>
    <w:multiLevelType w:val="multilevel"/>
    <w:tmpl w:val="B09CF5F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Bookshelf Symbol 7" w:hAnsi="Bookshelf Symbol 7" w:cs="Bookshelf Symbol 7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Bookshelf Symbol 7" w:hAnsi="Bookshelf Symbol 7" w:cs="Bookshelf Symbol 7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Bookshelf Symbol 7" w:hAnsi="Bookshelf Symbol 7" w:cs="Bookshelf Symbol 7" w:hint="default"/>
      </w:rPr>
    </w:lvl>
  </w:abstractNum>
  <w:abstractNum w:abstractNumId="15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3877438"/>
    <w:multiLevelType w:val="multilevel"/>
    <w:tmpl w:val="5916293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5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10"/>
  </w:num>
  <w:num w:numId="5">
    <w:abstractNumId w:val="17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8"/>
  </w:num>
  <w:num w:numId="17">
    <w:abstractNumId w:val="5"/>
  </w:num>
  <w:num w:numId="18">
    <w:abstractNumId w:val="12"/>
  </w:num>
  <w:num w:numId="19">
    <w:abstractNumId w:val="14"/>
  </w:num>
  <w:num w:numId="20">
    <w:abstractNumId w:val="13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DC"/>
    <w:rsid w:val="00004BE2"/>
    <w:rsid w:val="00005163"/>
    <w:rsid w:val="00005472"/>
    <w:rsid w:val="000135AD"/>
    <w:rsid w:val="000326F6"/>
    <w:rsid w:val="0003371F"/>
    <w:rsid w:val="00044646"/>
    <w:rsid w:val="00051B88"/>
    <w:rsid w:val="000521F8"/>
    <w:rsid w:val="000642E4"/>
    <w:rsid w:val="00071D4B"/>
    <w:rsid w:val="00085FDF"/>
    <w:rsid w:val="00087202"/>
    <w:rsid w:val="00087672"/>
    <w:rsid w:val="000A1374"/>
    <w:rsid w:val="000B7E20"/>
    <w:rsid w:val="000D2FDB"/>
    <w:rsid w:val="000F789A"/>
    <w:rsid w:val="0010263F"/>
    <w:rsid w:val="00115B2B"/>
    <w:rsid w:val="00124C6F"/>
    <w:rsid w:val="00125B17"/>
    <w:rsid w:val="00130264"/>
    <w:rsid w:val="001321A0"/>
    <w:rsid w:val="0014731D"/>
    <w:rsid w:val="00164774"/>
    <w:rsid w:val="00186BD9"/>
    <w:rsid w:val="00190AEA"/>
    <w:rsid w:val="001A225D"/>
    <w:rsid w:val="001A5550"/>
    <w:rsid w:val="001B2738"/>
    <w:rsid w:val="001C34A9"/>
    <w:rsid w:val="001D0359"/>
    <w:rsid w:val="001D1C94"/>
    <w:rsid w:val="001D235E"/>
    <w:rsid w:val="001D366E"/>
    <w:rsid w:val="001D48AB"/>
    <w:rsid w:val="001E44EF"/>
    <w:rsid w:val="001E70E7"/>
    <w:rsid w:val="001F328D"/>
    <w:rsid w:val="002044EA"/>
    <w:rsid w:val="0022191B"/>
    <w:rsid w:val="00253FB3"/>
    <w:rsid w:val="00264FFE"/>
    <w:rsid w:val="002961FF"/>
    <w:rsid w:val="00297DA3"/>
    <w:rsid w:val="002A0A1C"/>
    <w:rsid w:val="002A53BB"/>
    <w:rsid w:val="002D1572"/>
    <w:rsid w:val="002D6D88"/>
    <w:rsid w:val="002E212E"/>
    <w:rsid w:val="002E6C39"/>
    <w:rsid w:val="00326C3D"/>
    <w:rsid w:val="0035133C"/>
    <w:rsid w:val="00352231"/>
    <w:rsid w:val="0035753D"/>
    <w:rsid w:val="00364FD5"/>
    <w:rsid w:val="00370EF1"/>
    <w:rsid w:val="0038272A"/>
    <w:rsid w:val="00387657"/>
    <w:rsid w:val="0039297F"/>
    <w:rsid w:val="003A24E2"/>
    <w:rsid w:val="003B702B"/>
    <w:rsid w:val="003C18DC"/>
    <w:rsid w:val="003C54F5"/>
    <w:rsid w:val="003D4E00"/>
    <w:rsid w:val="004000AF"/>
    <w:rsid w:val="00405187"/>
    <w:rsid w:val="0042451D"/>
    <w:rsid w:val="0043101E"/>
    <w:rsid w:val="00437035"/>
    <w:rsid w:val="00447BFD"/>
    <w:rsid w:val="00453858"/>
    <w:rsid w:val="0046486F"/>
    <w:rsid w:val="004668D6"/>
    <w:rsid w:val="00473FBC"/>
    <w:rsid w:val="00486F46"/>
    <w:rsid w:val="004B0A33"/>
    <w:rsid w:val="004C1F2C"/>
    <w:rsid w:val="004C4630"/>
    <w:rsid w:val="004D2537"/>
    <w:rsid w:val="004D4DF8"/>
    <w:rsid w:val="004E6BAB"/>
    <w:rsid w:val="004F65C8"/>
    <w:rsid w:val="004F7AE4"/>
    <w:rsid w:val="005078DE"/>
    <w:rsid w:val="005149AF"/>
    <w:rsid w:val="00521CEB"/>
    <w:rsid w:val="00521E40"/>
    <w:rsid w:val="005255E3"/>
    <w:rsid w:val="00561EE4"/>
    <w:rsid w:val="00570965"/>
    <w:rsid w:val="005728BB"/>
    <w:rsid w:val="00574C6B"/>
    <w:rsid w:val="00575D0D"/>
    <w:rsid w:val="00592425"/>
    <w:rsid w:val="00593FC6"/>
    <w:rsid w:val="0059743B"/>
    <w:rsid w:val="00597A70"/>
    <w:rsid w:val="005A0E35"/>
    <w:rsid w:val="005A1071"/>
    <w:rsid w:val="005A37E1"/>
    <w:rsid w:val="005B42F3"/>
    <w:rsid w:val="005B6BC4"/>
    <w:rsid w:val="005C20D9"/>
    <w:rsid w:val="005C5E25"/>
    <w:rsid w:val="005D791B"/>
    <w:rsid w:val="005E5449"/>
    <w:rsid w:val="005F1EB4"/>
    <w:rsid w:val="00612978"/>
    <w:rsid w:val="006147A0"/>
    <w:rsid w:val="00625347"/>
    <w:rsid w:val="006328BC"/>
    <w:rsid w:val="00635D2A"/>
    <w:rsid w:val="00652C8F"/>
    <w:rsid w:val="006579A6"/>
    <w:rsid w:val="00660304"/>
    <w:rsid w:val="00664AE7"/>
    <w:rsid w:val="006710FA"/>
    <w:rsid w:val="00684A19"/>
    <w:rsid w:val="006871F4"/>
    <w:rsid w:val="006B2E61"/>
    <w:rsid w:val="006C0911"/>
    <w:rsid w:val="006C0DEA"/>
    <w:rsid w:val="006C5CEA"/>
    <w:rsid w:val="006D1D8F"/>
    <w:rsid w:val="006E6A8A"/>
    <w:rsid w:val="00702A94"/>
    <w:rsid w:val="007325AD"/>
    <w:rsid w:val="007331AC"/>
    <w:rsid w:val="00737E91"/>
    <w:rsid w:val="007542F8"/>
    <w:rsid w:val="0075481F"/>
    <w:rsid w:val="00762BC5"/>
    <w:rsid w:val="00777988"/>
    <w:rsid w:val="00783289"/>
    <w:rsid w:val="007925B1"/>
    <w:rsid w:val="007946DA"/>
    <w:rsid w:val="007A368D"/>
    <w:rsid w:val="007A7F3A"/>
    <w:rsid w:val="007B01C1"/>
    <w:rsid w:val="007F3306"/>
    <w:rsid w:val="007F5074"/>
    <w:rsid w:val="0081416E"/>
    <w:rsid w:val="008428DD"/>
    <w:rsid w:val="00861E30"/>
    <w:rsid w:val="0086481E"/>
    <w:rsid w:val="00894564"/>
    <w:rsid w:val="008A1A04"/>
    <w:rsid w:val="008B29CF"/>
    <w:rsid w:val="008C2E99"/>
    <w:rsid w:val="008C56FF"/>
    <w:rsid w:val="008C5C31"/>
    <w:rsid w:val="008E3522"/>
    <w:rsid w:val="008F1557"/>
    <w:rsid w:val="008F34FC"/>
    <w:rsid w:val="008F5970"/>
    <w:rsid w:val="00906CF1"/>
    <w:rsid w:val="00915E4D"/>
    <w:rsid w:val="0094289C"/>
    <w:rsid w:val="00973E3A"/>
    <w:rsid w:val="0097642F"/>
    <w:rsid w:val="009B2884"/>
    <w:rsid w:val="009C2484"/>
    <w:rsid w:val="009D0B63"/>
    <w:rsid w:val="009F76A8"/>
    <w:rsid w:val="00A020D9"/>
    <w:rsid w:val="00A25CAF"/>
    <w:rsid w:val="00A25DBF"/>
    <w:rsid w:val="00A3718B"/>
    <w:rsid w:val="00A56A29"/>
    <w:rsid w:val="00A57A85"/>
    <w:rsid w:val="00A60944"/>
    <w:rsid w:val="00A86665"/>
    <w:rsid w:val="00A92BAE"/>
    <w:rsid w:val="00AB1B89"/>
    <w:rsid w:val="00AB1F54"/>
    <w:rsid w:val="00AC3151"/>
    <w:rsid w:val="00AC5827"/>
    <w:rsid w:val="00AC5F94"/>
    <w:rsid w:val="00AD2D24"/>
    <w:rsid w:val="00AD54C1"/>
    <w:rsid w:val="00AF6ACC"/>
    <w:rsid w:val="00B00D41"/>
    <w:rsid w:val="00B67E29"/>
    <w:rsid w:val="00B82277"/>
    <w:rsid w:val="00B85201"/>
    <w:rsid w:val="00B9273C"/>
    <w:rsid w:val="00BA1260"/>
    <w:rsid w:val="00BA13D4"/>
    <w:rsid w:val="00BA2411"/>
    <w:rsid w:val="00BB6E6D"/>
    <w:rsid w:val="00BE6B4E"/>
    <w:rsid w:val="00C23B05"/>
    <w:rsid w:val="00C26B54"/>
    <w:rsid w:val="00C360C9"/>
    <w:rsid w:val="00C36769"/>
    <w:rsid w:val="00C370AE"/>
    <w:rsid w:val="00C870E8"/>
    <w:rsid w:val="00CA7578"/>
    <w:rsid w:val="00CC0CAA"/>
    <w:rsid w:val="00CC0D68"/>
    <w:rsid w:val="00CC2E97"/>
    <w:rsid w:val="00CD457F"/>
    <w:rsid w:val="00CE27E9"/>
    <w:rsid w:val="00D026E7"/>
    <w:rsid w:val="00D20678"/>
    <w:rsid w:val="00D237DD"/>
    <w:rsid w:val="00D30853"/>
    <w:rsid w:val="00D51639"/>
    <w:rsid w:val="00D60EF5"/>
    <w:rsid w:val="00D77FD0"/>
    <w:rsid w:val="00D8624C"/>
    <w:rsid w:val="00D973D8"/>
    <w:rsid w:val="00DA4BEF"/>
    <w:rsid w:val="00DC2405"/>
    <w:rsid w:val="00DD4FBB"/>
    <w:rsid w:val="00DE7E3E"/>
    <w:rsid w:val="00DF6599"/>
    <w:rsid w:val="00E04E4D"/>
    <w:rsid w:val="00E10756"/>
    <w:rsid w:val="00E15819"/>
    <w:rsid w:val="00E1722E"/>
    <w:rsid w:val="00E17C69"/>
    <w:rsid w:val="00E17D16"/>
    <w:rsid w:val="00E207BD"/>
    <w:rsid w:val="00E332D2"/>
    <w:rsid w:val="00E41A08"/>
    <w:rsid w:val="00E537E2"/>
    <w:rsid w:val="00E7378F"/>
    <w:rsid w:val="00E8630E"/>
    <w:rsid w:val="00EA65AA"/>
    <w:rsid w:val="00EB61AC"/>
    <w:rsid w:val="00EB7C46"/>
    <w:rsid w:val="00EF5EA5"/>
    <w:rsid w:val="00F02BE7"/>
    <w:rsid w:val="00F06968"/>
    <w:rsid w:val="00F23933"/>
    <w:rsid w:val="00F2453C"/>
    <w:rsid w:val="00F330B5"/>
    <w:rsid w:val="00F45CE2"/>
    <w:rsid w:val="00F57662"/>
    <w:rsid w:val="00F66745"/>
    <w:rsid w:val="00F701E8"/>
    <w:rsid w:val="00F73918"/>
    <w:rsid w:val="00F85531"/>
    <w:rsid w:val="00F90700"/>
    <w:rsid w:val="00FA291A"/>
    <w:rsid w:val="00FA37E3"/>
    <w:rsid w:val="00FB2462"/>
    <w:rsid w:val="00FB6896"/>
    <w:rsid w:val="00FC585B"/>
    <w:rsid w:val="00FC74EF"/>
    <w:rsid w:val="00FD38D7"/>
    <w:rsid w:val="00FD3D3B"/>
    <w:rsid w:val="00F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D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0" w:unhideWhenUsed="0" w:qFormat="1"/>
    <w:lsdException w:name="envelope address" w:unhideWhenUsed="0"/>
    <w:lsdException w:name="List Bullet" w:semiHidden="0" w:uiPriority="1" w:unhideWhenUsed="0" w:qFormat="1"/>
    <w:lsdException w:name="List Number" w:semiHidden="0" w:uiPriority="1" w:unhideWhenUsed="0" w:qFormat="1"/>
    <w:lsdException w:name="Title" w:semiHidden="0" w:uiPriority="10" w:unhideWhenUsed="0"/>
    <w:lsdException w:name="Default Paragraph Font" w:uiPriority="1"/>
    <w:lsdException w:name="Subtitle" w:uiPriority="11" w:unhideWhenUsed="0"/>
    <w:lsdException w:name="Date" w:unhideWhenUsed="0"/>
    <w:lsdException w:name="Hyperlink" w:unhideWhenUsed="0"/>
    <w:lsdException w:name="Strong" w:semiHidden="0" w:uiPriority="22" w:unhideWhenUsed="0"/>
    <w:lsdException w:name="Emphasis" w:semiHidden="0" w:uiPriority="20" w:unhideWhenUsed="0"/>
    <w:lsdException w:name="HTML Acronym" w:unhideWhenUsed="0"/>
    <w:lsdException w:name="HTML Address" w:unhideWhenUsed="0"/>
    <w:lsdException w:name="Table Grid" w:semiHidden="0" w:uiPriority="59" w:unhideWhenUsed="0"/>
    <w:lsdException w:name="Placeholder Text" w:unhideWhenUsed="0"/>
    <w:lsdException w:name="No Spacing" w:uiPriority="1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"/>
    <w:lsdException w:name="TOC Heading" w:uiPriority="5" w:qFormat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3C54F5"/>
    <w:pPr>
      <w:keepNext/>
      <w:keepLines/>
      <w:pageBreakBefore/>
      <w:spacing w:after="360" w:line="240" w:lineRule="auto"/>
      <w:ind w:left="1287" w:hanging="720"/>
      <w:jc w:val="left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D2D24"/>
    <w:pPr>
      <w:keepNext/>
      <w:keepLines/>
      <w:numPr>
        <w:ilvl w:val="1"/>
        <w:numId w:val="5"/>
      </w:numPr>
      <w:spacing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D2D2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3C54F5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5"/>
    <w:qFormat/>
    <w:rsid w:val="00521CEB"/>
    <w:pPr>
      <w:pageBreakBefore w:val="0"/>
      <w:ind w:left="0"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5E5449"/>
    <w:pPr>
      <w:keepNext w:val="0"/>
      <w:jc w:val="left"/>
    </w:pPr>
    <w:rPr>
      <w:rFonts w:ascii="Courier New" w:hAnsi="Courier New" w:cs="Courier New"/>
      <w:szCs w:val="28"/>
      <w:lang w:val="en-US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character" w:styleId="af2">
    <w:name w:val="Placeholder Text"/>
    <w:basedOn w:val="a4"/>
    <w:uiPriority w:val="99"/>
    <w:semiHidden/>
    <w:rsid w:val="00E17D16"/>
    <w:rPr>
      <w:color w:val="808080"/>
    </w:rPr>
  </w:style>
  <w:style w:type="character" w:styleId="af3">
    <w:name w:val="annotation reference"/>
    <w:basedOn w:val="a4"/>
    <w:uiPriority w:val="99"/>
    <w:semiHidden/>
    <w:unhideWhenUsed/>
    <w:rsid w:val="00EB7C46"/>
    <w:rPr>
      <w:sz w:val="16"/>
      <w:szCs w:val="16"/>
    </w:rPr>
  </w:style>
  <w:style w:type="paragraph" w:styleId="af4">
    <w:name w:val="annotation text"/>
    <w:basedOn w:val="a3"/>
    <w:link w:val="af5"/>
    <w:uiPriority w:val="99"/>
    <w:semiHidden/>
    <w:unhideWhenUsed/>
    <w:rsid w:val="00EB7C4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4"/>
    <w:link w:val="af4"/>
    <w:uiPriority w:val="99"/>
    <w:semiHidden/>
    <w:rsid w:val="00EB7C46"/>
    <w:rPr>
      <w:rFonts w:ascii="Times New Roman" w:hAnsi="Times New Roman"/>
      <w:color w:val="000000" w:themeColor="text1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7C4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7C46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8">
    <w:name w:val="List Paragraph"/>
    <w:basedOn w:val="a3"/>
    <w:uiPriority w:val="34"/>
    <w:rsid w:val="00DD4FBB"/>
    <w:pPr>
      <w:ind w:left="720"/>
      <w:contextualSpacing/>
    </w:pPr>
  </w:style>
  <w:style w:type="paragraph" w:styleId="af9">
    <w:name w:val="caption"/>
    <w:basedOn w:val="a3"/>
    <w:qFormat/>
    <w:rsid w:val="005E5449"/>
    <w:pPr>
      <w:suppressLineNumbers/>
      <w:spacing w:before="120" w:after="120"/>
    </w:pPr>
    <w:rPr>
      <w:rFonts w:cs="Noto Sans Devanagari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0" w:unhideWhenUsed="0" w:qFormat="1"/>
    <w:lsdException w:name="envelope address" w:unhideWhenUsed="0"/>
    <w:lsdException w:name="List Bullet" w:semiHidden="0" w:uiPriority="1" w:unhideWhenUsed="0" w:qFormat="1"/>
    <w:lsdException w:name="List Number" w:semiHidden="0" w:uiPriority="1" w:unhideWhenUsed="0" w:qFormat="1"/>
    <w:lsdException w:name="Title" w:semiHidden="0" w:uiPriority="10" w:unhideWhenUsed="0"/>
    <w:lsdException w:name="Default Paragraph Font" w:uiPriority="1"/>
    <w:lsdException w:name="Subtitle" w:uiPriority="11" w:unhideWhenUsed="0"/>
    <w:lsdException w:name="Date" w:unhideWhenUsed="0"/>
    <w:lsdException w:name="Hyperlink" w:unhideWhenUsed="0"/>
    <w:lsdException w:name="Strong" w:semiHidden="0" w:uiPriority="22" w:unhideWhenUsed="0"/>
    <w:lsdException w:name="Emphasis" w:semiHidden="0" w:uiPriority="20" w:unhideWhenUsed="0"/>
    <w:lsdException w:name="HTML Acronym" w:unhideWhenUsed="0"/>
    <w:lsdException w:name="HTML Address" w:unhideWhenUsed="0"/>
    <w:lsdException w:name="Table Grid" w:semiHidden="0" w:uiPriority="59" w:unhideWhenUsed="0"/>
    <w:lsdException w:name="Placeholder Text" w:unhideWhenUsed="0"/>
    <w:lsdException w:name="No Spacing" w:uiPriority="1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"/>
    <w:lsdException w:name="TOC Heading" w:uiPriority="5" w:qFormat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3C54F5"/>
    <w:pPr>
      <w:keepNext/>
      <w:keepLines/>
      <w:pageBreakBefore/>
      <w:spacing w:after="360" w:line="240" w:lineRule="auto"/>
      <w:ind w:left="1287" w:hanging="720"/>
      <w:jc w:val="left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D2D24"/>
    <w:pPr>
      <w:keepNext/>
      <w:keepLines/>
      <w:numPr>
        <w:ilvl w:val="1"/>
        <w:numId w:val="5"/>
      </w:numPr>
      <w:spacing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D2D2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3C54F5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5"/>
    <w:qFormat/>
    <w:rsid w:val="00521CEB"/>
    <w:pPr>
      <w:pageBreakBefore w:val="0"/>
      <w:ind w:left="0"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5E5449"/>
    <w:pPr>
      <w:keepNext w:val="0"/>
      <w:jc w:val="left"/>
    </w:pPr>
    <w:rPr>
      <w:rFonts w:ascii="Courier New" w:hAnsi="Courier New" w:cs="Courier New"/>
      <w:szCs w:val="28"/>
      <w:lang w:val="en-US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character" w:styleId="af2">
    <w:name w:val="Placeholder Text"/>
    <w:basedOn w:val="a4"/>
    <w:uiPriority w:val="99"/>
    <w:semiHidden/>
    <w:rsid w:val="00E17D16"/>
    <w:rPr>
      <w:color w:val="808080"/>
    </w:rPr>
  </w:style>
  <w:style w:type="character" w:styleId="af3">
    <w:name w:val="annotation reference"/>
    <w:basedOn w:val="a4"/>
    <w:uiPriority w:val="99"/>
    <w:semiHidden/>
    <w:unhideWhenUsed/>
    <w:rsid w:val="00EB7C46"/>
    <w:rPr>
      <w:sz w:val="16"/>
      <w:szCs w:val="16"/>
    </w:rPr>
  </w:style>
  <w:style w:type="paragraph" w:styleId="af4">
    <w:name w:val="annotation text"/>
    <w:basedOn w:val="a3"/>
    <w:link w:val="af5"/>
    <w:uiPriority w:val="99"/>
    <w:semiHidden/>
    <w:unhideWhenUsed/>
    <w:rsid w:val="00EB7C46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4"/>
    <w:link w:val="af4"/>
    <w:uiPriority w:val="99"/>
    <w:semiHidden/>
    <w:rsid w:val="00EB7C46"/>
    <w:rPr>
      <w:rFonts w:ascii="Times New Roman" w:hAnsi="Times New Roman"/>
      <w:color w:val="000000" w:themeColor="text1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7C4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7C46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8">
    <w:name w:val="List Paragraph"/>
    <w:basedOn w:val="a3"/>
    <w:uiPriority w:val="34"/>
    <w:rsid w:val="00DD4FBB"/>
    <w:pPr>
      <w:ind w:left="720"/>
      <w:contextualSpacing/>
    </w:pPr>
  </w:style>
  <w:style w:type="paragraph" w:styleId="af9">
    <w:name w:val="caption"/>
    <w:basedOn w:val="a3"/>
    <w:qFormat/>
    <w:rsid w:val="005E5449"/>
    <w:pPr>
      <w:suppressLineNumbers/>
      <w:spacing w:before="120" w:after="120"/>
    </w:pPr>
    <w:rPr>
      <w:rFonts w:cs="Noto Sans Devanaga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84;&#1080;&#1090;&#1088;&#1080;&#1081;\Desktop\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84;&#1080;&#1090;&#1088;&#1080;&#1081;\Desktop\&#1075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84;&#1080;&#1090;&#1088;&#1080;&#1081;\Desktop\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количества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Лист1!$B$1:$B$5</c:f>
              <c:numCache>
                <c:formatCode>General</c:formatCode>
                <c:ptCount val="5"/>
                <c:pt idx="0">
                  <c:v>2.8967999999999998</c:v>
                </c:pt>
                <c:pt idx="1">
                  <c:v>2.40781</c:v>
                </c:pt>
                <c:pt idx="2">
                  <c:v>4.6732699999999996</c:v>
                </c:pt>
                <c:pt idx="3">
                  <c:v>5.3053100000000004</c:v>
                </c:pt>
                <c:pt idx="4">
                  <c:v>2.2267700000000001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0C-493C-B425-A7B06535C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71488"/>
        <c:axId val="152872064"/>
      </c:scatterChart>
      <c:valAx>
        <c:axId val="15287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2064"/>
        <c:crosses val="autoZero"/>
        <c:crossBetween val="midCat"/>
      </c:valAx>
      <c:valAx>
        <c:axId val="15287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времени выполнения программы от количества процессов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11961789151356081"/>
          <c:y val="3.24074074074074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Лист1!$E$1:$E$5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8</c:v>
                </c:pt>
              </c:numCache>
            </c:numRef>
          </c:xVal>
          <c:yVal>
            <c:numRef>
              <c:f>Лист1!$F$1:$F$5</c:f>
              <c:numCache>
                <c:formatCode>General</c:formatCode>
                <c:ptCount val="5"/>
                <c:pt idx="0">
                  <c:v>9.2770200000000003</c:v>
                </c:pt>
                <c:pt idx="1">
                  <c:v>4.3603500000000004</c:v>
                </c:pt>
                <c:pt idx="2">
                  <c:v>3.9746299999999999</c:v>
                </c:pt>
                <c:pt idx="3">
                  <c:v>8.4794800000000006</c:v>
                </c:pt>
                <c:pt idx="4">
                  <c:v>3.6000299999999998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E49-461D-8787-A37F28D67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73792"/>
        <c:axId val="152874368"/>
      </c:scatterChart>
      <c:valAx>
        <c:axId val="15287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процессов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4368"/>
        <c:crosses val="autoZero"/>
        <c:crossBetween val="midCat"/>
      </c:valAx>
      <c:valAx>
        <c:axId val="15287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3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количества данных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Лист1!$H$1:$H$7</c:f>
              <c:numCache>
                <c:formatCode>General</c:formatCode>
                <c:ptCount val="7"/>
                <c:pt idx="0">
                  <c:v>800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</c:numCache>
            </c:numRef>
          </c:xVal>
          <c:yVal>
            <c:numRef>
              <c:f>Лист1!$I$1:$I$7</c:f>
              <c:numCache>
                <c:formatCode>General</c:formatCode>
                <c:ptCount val="7"/>
                <c:pt idx="0">
                  <c:v>1.44743</c:v>
                </c:pt>
                <c:pt idx="1">
                  <c:v>2.0028600000000001</c:v>
                </c:pt>
                <c:pt idx="2">
                  <c:v>23.8062</c:v>
                </c:pt>
                <c:pt idx="3">
                  <c:v>64.267499999999998</c:v>
                </c:pt>
                <c:pt idx="4">
                  <c:v>175.49</c:v>
                </c:pt>
                <c:pt idx="5">
                  <c:v>225.26</c:v>
                </c:pt>
                <c:pt idx="6">
                  <c:v>337.86500000000001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472-4C5B-89E7-07222DC83E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76096"/>
        <c:axId val="152876672"/>
      </c:scatterChart>
      <c:valAx>
        <c:axId val="15287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НКоличество</a:t>
                </a:r>
                <a:r>
                  <a:rPr lang="ru-RU" baseline="0"/>
                  <a:t> данных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6672"/>
        <c:crosses val="autoZero"/>
        <c:crossBetween val="midCat"/>
      </c:valAx>
      <c:valAx>
        <c:axId val="15287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7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9EA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CD058-A3E8-40E9-ABDB-8FC65B8D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22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ant</cp:lastModifiedBy>
  <cp:revision>24</cp:revision>
  <dcterms:created xsi:type="dcterms:W3CDTF">2022-02-28T13:45:00Z</dcterms:created>
  <dcterms:modified xsi:type="dcterms:W3CDTF">2022-03-05T16:27:00Z</dcterms:modified>
</cp:coreProperties>
</file>